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987B5" w14:textId="54D4666F" w:rsidR="004A4FD8" w:rsidRPr="00DA0BAB" w:rsidRDefault="004A4FD8" w:rsidP="004A4FD8">
      <w:pPr>
        <w:jc w:val="center"/>
        <w:rPr>
          <w:rFonts w:ascii="Garamond" w:hAnsi="Garamond"/>
          <w:b/>
          <w:bCs/>
          <w:sz w:val="44"/>
          <w:szCs w:val="44"/>
          <w:u w:val="single"/>
          <w:lang w:val="en-US"/>
        </w:rPr>
      </w:pPr>
      <w:r w:rsidRPr="00DA0BAB">
        <w:rPr>
          <w:rFonts w:ascii="Garamond" w:hAnsi="Garamond"/>
          <w:b/>
          <w:bCs/>
          <w:sz w:val="44"/>
          <w:szCs w:val="44"/>
          <w:u w:val="single"/>
          <w:lang w:val="en-US"/>
        </w:rPr>
        <w:t>PB230 Replication</w:t>
      </w:r>
    </w:p>
    <w:p w14:paraId="7C106678" w14:textId="55D35966" w:rsidR="000C6024" w:rsidRPr="004A4FD8" w:rsidRDefault="000C6024" w:rsidP="004A4FD8">
      <w:pPr>
        <w:jc w:val="center"/>
        <w:rPr>
          <w:rFonts w:ascii="Garamond" w:hAnsi="Garamond"/>
          <w:b/>
          <w:bCs/>
          <w:sz w:val="44"/>
          <w:szCs w:val="44"/>
          <w:u w:val="single"/>
        </w:rPr>
      </w:pPr>
      <w:r w:rsidRPr="004A4FD8">
        <w:rPr>
          <w:rFonts w:ascii="Garamond" w:hAnsi="Garamond"/>
          <w:b/>
          <w:bCs/>
          <w:sz w:val="44"/>
          <w:szCs w:val="44"/>
          <w:u w:val="single"/>
        </w:rPr>
        <w:t>Study Preregistration</w:t>
      </w:r>
    </w:p>
    <w:p w14:paraId="72FA68B5" w14:textId="00566B8E" w:rsidR="000C6024" w:rsidRPr="004A4FD8" w:rsidRDefault="000C6024" w:rsidP="004A4FD8">
      <w:pPr>
        <w:rPr>
          <w:rFonts w:ascii="Garamond" w:hAnsi="Garamond"/>
          <w:sz w:val="28"/>
          <w:szCs w:val="28"/>
        </w:rPr>
      </w:pPr>
    </w:p>
    <w:p w14:paraId="0E68E980" w14:textId="77777777" w:rsidR="004A4FD8" w:rsidRPr="004A4FD8" w:rsidRDefault="004A4FD8" w:rsidP="004A4FD8">
      <w:pPr>
        <w:rPr>
          <w:rFonts w:ascii="Garamond" w:hAnsi="Garamond"/>
          <w:sz w:val="26"/>
          <w:szCs w:val="26"/>
        </w:rPr>
      </w:pPr>
    </w:p>
    <w:p w14:paraId="21A1DB19" w14:textId="2D55B6E8" w:rsidR="009A20DE" w:rsidRDefault="000C6024" w:rsidP="004A4FD8">
      <w:pPr>
        <w:rPr>
          <w:rFonts w:ascii="Garamond" w:hAnsi="Garamond"/>
          <w:sz w:val="32"/>
          <w:szCs w:val="32"/>
        </w:rPr>
      </w:pPr>
      <w:r w:rsidRPr="004A4FD8">
        <w:rPr>
          <w:rFonts w:ascii="Garamond" w:hAnsi="Garamond"/>
          <w:b/>
          <w:sz w:val="32"/>
          <w:szCs w:val="32"/>
        </w:rPr>
        <w:t xml:space="preserve">Study Title: </w:t>
      </w:r>
      <w:r w:rsidR="0017713C" w:rsidRPr="004A4FD8">
        <w:rPr>
          <w:rFonts w:ascii="Garamond" w:eastAsiaTheme="minorEastAsia" w:hAnsi="Garamond"/>
          <w:i/>
          <w:sz w:val="32"/>
          <w:szCs w:val="32"/>
          <w:lang w:val="en-US" w:eastAsia="en-US"/>
        </w:rPr>
        <w:t>Critical Period Effects in Second Language Learning: The Influence of Maturational State on the Acquisition of English as a Second Language</w:t>
      </w:r>
      <w:r w:rsidR="0017713C" w:rsidRPr="004A4FD8">
        <w:rPr>
          <w:rFonts w:ascii="Garamond" w:hAnsi="Garamond"/>
          <w:i/>
          <w:sz w:val="32"/>
          <w:szCs w:val="32"/>
        </w:rPr>
        <w:t xml:space="preserve"> </w:t>
      </w:r>
      <w:r w:rsidR="006E1A7C" w:rsidRPr="004A4FD8">
        <w:rPr>
          <w:rFonts w:ascii="Garamond" w:hAnsi="Garamond"/>
          <w:sz w:val="32"/>
          <w:szCs w:val="32"/>
        </w:rPr>
        <w:t xml:space="preserve">by </w:t>
      </w:r>
      <w:r w:rsidR="0017713C" w:rsidRPr="004A4FD8">
        <w:rPr>
          <w:rFonts w:ascii="Garamond" w:hAnsi="Garamond"/>
          <w:sz w:val="32"/>
          <w:szCs w:val="32"/>
        </w:rPr>
        <w:t>Jacqueline</w:t>
      </w:r>
      <w:r w:rsidR="006E1A7C" w:rsidRPr="004A4FD8">
        <w:rPr>
          <w:rFonts w:ascii="Garamond" w:hAnsi="Garamond"/>
          <w:sz w:val="32"/>
          <w:szCs w:val="32"/>
        </w:rPr>
        <w:t xml:space="preserve"> </w:t>
      </w:r>
      <w:r w:rsidR="0017713C" w:rsidRPr="004A4FD8">
        <w:rPr>
          <w:rFonts w:ascii="Garamond" w:hAnsi="Garamond"/>
          <w:sz w:val="32"/>
          <w:szCs w:val="32"/>
        </w:rPr>
        <w:t>S</w:t>
      </w:r>
      <w:r w:rsidR="006E1A7C" w:rsidRPr="004A4FD8">
        <w:rPr>
          <w:rFonts w:ascii="Garamond" w:hAnsi="Garamond"/>
          <w:sz w:val="32"/>
          <w:szCs w:val="32"/>
        </w:rPr>
        <w:t>.</w:t>
      </w:r>
      <w:r w:rsidR="0017713C" w:rsidRPr="004A4FD8">
        <w:rPr>
          <w:rFonts w:ascii="Garamond" w:hAnsi="Garamond"/>
          <w:sz w:val="32"/>
          <w:szCs w:val="32"/>
        </w:rPr>
        <w:t xml:space="preserve"> Johnson</w:t>
      </w:r>
      <w:r w:rsidR="006E1A7C" w:rsidRPr="004A4FD8">
        <w:rPr>
          <w:rFonts w:ascii="Garamond" w:hAnsi="Garamond"/>
          <w:sz w:val="32"/>
          <w:szCs w:val="32"/>
        </w:rPr>
        <w:t xml:space="preserve"> &amp; </w:t>
      </w:r>
      <w:r w:rsidR="0017713C" w:rsidRPr="004A4FD8">
        <w:rPr>
          <w:rFonts w:ascii="Garamond" w:hAnsi="Garamond"/>
          <w:sz w:val="32"/>
          <w:szCs w:val="32"/>
        </w:rPr>
        <w:t>Elissa L</w:t>
      </w:r>
      <w:r w:rsidR="006E1A7C" w:rsidRPr="004A4FD8">
        <w:rPr>
          <w:rFonts w:ascii="Garamond" w:hAnsi="Garamond"/>
          <w:sz w:val="32"/>
          <w:szCs w:val="32"/>
        </w:rPr>
        <w:t xml:space="preserve">. </w:t>
      </w:r>
      <w:r w:rsidR="0017713C" w:rsidRPr="004A4FD8">
        <w:rPr>
          <w:rFonts w:ascii="Garamond" w:hAnsi="Garamond"/>
          <w:sz w:val="32"/>
          <w:szCs w:val="32"/>
        </w:rPr>
        <w:t xml:space="preserve">Newport </w:t>
      </w:r>
      <w:r w:rsidR="006E1A7C" w:rsidRPr="004A4FD8">
        <w:rPr>
          <w:rFonts w:ascii="Garamond" w:hAnsi="Garamond"/>
          <w:sz w:val="32"/>
          <w:szCs w:val="32"/>
        </w:rPr>
        <w:t>(</w:t>
      </w:r>
      <w:r w:rsidR="0017713C" w:rsidRPr="004A4FD8">
        <w:rPr>
          <w:rFonts w:ascii="Garamond" w:hAnsi="Garamond"/>
          <w:sz w:val="32"/>
          <w:szCs w:val="32"/>
        </w:rPr>
        <w:t>1989</w:t>
      </w:r>
      <w:r w:rsidR="006E1A7C" w:rsidRPr="004A4FD8">
        <w:rPr>
          <w:rFonts w:ascii="Garamond" w:hAnsi="Garamond"/>
          <w:sz w:val="32"/>
          <w:szCs w:val="32"/>
        </w:rPr>
        <w:t xml:space="preserve">, </w:t>
      </w:r>
      <w:r w:rsidR="0017713C" w:rsidRPr="004A4FD8">
        <w:rPr>
          <w:rFonts w:ascii="Garamond" w:hAnsi="Garamond"/>
          <w:i/>
          <w:iCs/>
          <w:sz w:val="32"/>
          <w:szCs w:val="32"/>
        </w:rPr>
        <w:t>Cognitive Psychology</w:t>
      </w:r>
      <w:r w:rsidR="006E1A7C" w:rsidRPr="004A4FD8">
        <w:rPr>
          <w:rFonts w:ascii="Garamond" w:hAnsi="Garamond"/>
          <w:sz w:val="32"/>
          <w:szCs w:val="32"/>
        </w:rPr>
        <w:t>)</w:t>
      </w:r>
    </w:p>
    <w:p w14:paraId="4C569C46" w14:textId="31B619E6" w:rsidR="004A4FD8" w:rsidRDefault="004A4FD8" w:rsidP="004A4FD8">
      <w:pPr>
        <w:rPr>
          <w:rFonts w:ascii="Garamond" w:hAnsi="Garamond"/>
          <w:sz w:val="32"/>
          <w:szCs w:val="32"/>
        </w:rPr>
      </w:pPr>
    </w:p>
    <w:p w14:paraId="320C58AF" w14:textId="77777777" w:rsidR="004A4FD8" w:rsidRPr="004A4FD8" w:rsidRDefault="004A4FD8" w:rsidP="004A4FD8">
      <w:pPr>
        <w:rPr>
          <w:rFonts w:ascii="Garamond" w:hAnsi="Garamond"/>
          <w:i/>
          <w:sz w:val="32"/>
          <w:szCs w:val="32"/>
        </w:rPr>
      </w:pPr>
    </w:p>
    <w:p w14:paraId="3BA98154" w14:textId="0F3A0966" w:rsidR="00FE67F0" w:rsidRPr="00586423" w:rsidRDefault="00D35FDE" w:rsidP="004A4FD8">
      <w:pPr>
        <w:pStyle w:val="Heading1"/>
        <w:spacing w:before="0"/>
        <w:jc w:val="center"/>
        <w:rPr>
          <w:rFonts w:ascii="Garamond" w:hAnsi="Garamond" w:cs="Times New Roman"/>
          <w:color w:val="auto"/>
        </w:rPr>
      </w:pPr>
      <w:r w:rsidRPr="00586423">
        <w:rPr>
          <w:rFonts w:ascii="Garamond" w:hAnsi="Garamond" w:cs="Times New Roman"/>
          <w:color w:val="auto"/>
        </w:rPr>
        <w:t xml:space="preserve">I. </w:t>
      </w:r>
      <w:r w:rsidR="00374FBC">
        <w:rPr>
          <w:rFonts w:ascii="Garamond" w:hAnsi="Garamond" w:cs="Times New Roman"/>
          <w:color w:val="auto"/>
        </w:rPr>
        <w:t>Introduction</w:t>
      </w:r>
    </w:p>
    <w:p w14:paraId="70D34A21" w14:textId="1EB2FA08" w:rsidR="00534595" w:rsidRDefault="00534595" w:rsidP="00534595">
      <w:pPr>
        <w:jc w:val="center"/>
        <w:rPr>
          <w:rFonts w:ascii="Garamond" w:hAnsi="Garamond"/>
          <w:b/>
        </w:rPr>
      </w:pPr>
    </w:p>
    <w:p w14:paraId="532ED12F" w14:textId="77777777" w:rsidR="004A4FD8" w:rsidRPr="00586423" w:rsidRDefault="004A4FD8" w:rsidP="00534595">
      <w:pPr>
        <w:jc w:val="center"/>
        <w:rPr>
          <w:rFonts w:ascii="Garamond" w:hAnsi="Garamond"/>
          <w:b/>
        </w:rPr>
      </w:pPr>
    </w:p>
    <w:p w14:paraId="0ABF892F" w14:textId="5A33442D" w:rsidR="0017713C" w:rsidRPr="0017713C" w:rsidRDefault="0017713C" w:rsidP="0017713C">
      <w:pPr>
        <w:rPr>
          <w:rFonts w:ascii="Garamond" w:eastAsiaTheme="minorEastAsia" w:hAnsi="Garamond"/>
          <w:lang w:val="en-US" w:eastAsia="en-US"/>
        </w:rPr>
      </w:pPr>
      <w:r w:rsidRPr="0017713C">
        <w:rPr>
          <w:rFonts w:ascii="Garamond" w:eastAsiaTheme="minorEastAsia" w:hAnsi="Garamond"/>
          <w:lang w:val="en-US" w:eastAsia="en-US"/>
        </w:rPr>
        <w:t>The critical period theory of language acquisition states that there exists a stage in human development during which, compared to other life stages, learning a language is the easiest. This hypothesis, first established by Penfield &amp; Roberts (1959), is derived from prior developmental research into the cognitive development of children by Piaget (1936), who suggested childhood presents an optimal developmental phase for language acquisition time frame to learn a language. Further research claimed that age plays a key role in our ability to learn a language, with Lenneberg (1967) asserting that our language</w:t>
      </w:r>
      <w:r w:rsidR="001335B5">
        <w:rPr>
          <w:rFonts w:ascii="Garamond" w:hAnsi="Garamond"/>
        </w:rPr>
        <w:t>-</w:t>
      </w:r>
      <w:r w:rsidRPr="0017713C">
        <w:rPr>
          <w:rFonts w:ascii="Garamond" w:eastAsiaTheme="minorEastAsia" w:hAnsi="Garamond"/>
          <w:lang w:val="en-US" w:eastAsia="en-US"/>
        </w:rPr>
        <w:t>learning ability is limited past puberty. This is a replication study of Johnson &amp; Newport (1989</w:t>
      </w:r>
      <w:r w:rsidR="001335B5">
        <w:rPr>
          <w:rFonts w:ascii="Garamond" w:hAnsi="Garamond"/>
        </w:rPr>
        <w:t>), which</w:t>
      </w:r>
      <w:r w:rsidRPr="0017713C">
        <w:rPr>
          <w:rFonts w:ascii="Garamond" w:eastAsiaTheme="minorEastAsia" w:hAnsi="Garamond"/>
          <w:lang w:val="en-US" w:eastAsia="en-US"/>
        </w:rPr>
        <w:t xml:space="preserve"> seeks to find out whether there is an age-related effect on </w:t>
      </w:r>
      <w:r w:rsidR="001335B5">
        <w:rPr>
          <w:rFonts w:ascii="Garamond" w:hAnsi="Garamond"/>
        </w:rPr>
        <w:t>mastering</w:t>
      </w:r>
      <w:r w:rsidRPr="0017713C">
        <w:rPr>
          <w:rFonts w:ascii="Garamond" w:eastAsiaTheme="minorEastAsia" w:hAnsi="Garamond"/>
          <w:lang w:val="en-US" w:eastAsia="en-US"/>
        </w:rPr>
        <w:t xml:space="preserve"> the grammar of a second</w:t>
      </w:r>
      <w:r w:rsidR="001335B5">
        <w:rPr>
          <w:rFonts w:ascii="Garamond" w:hAnsi="Garamond"/>
        </w:rPr>
        <w:t xml:space="preserve"> or non-native </w:t>
      </w:r>
      <w:r w:rsidRPr="0017713C">
        <w:rPr>
          <w:rFonts w:ascii="Garamond" w:eastAsiaTheme="minorEastAsia" w:hAnsi="Garamond"/>
          <w:lang w:val="en-US" w:eastAsia="en-US"/>
        </w:rPr>
        <w:t>language.</w:t>
      </w:r>
    </w:p>
    <w:p w14:paraId="0F7FA19E" w14:textId="77777777" w:rsidR="006E1A7C" w:rsidRPr="0017713C" w:rsidRDefault="006E1A7C" w:rsidP="006E1A7C">
      <w:pPr>
        <w:rPr>
          <w:rFonts w:ascii="Garamond" w:hAnsi="Garamond"/>
          <w:lang w:val="en-US"/>
        </w:rPr>
      </w:pPr>
    </w:p>
    <w:p w14:paraId="74CFD34A" w14:textId="41ED002D" w:rsidR="00534595" w:rsidRDefault="006E1A7C" w:rsidP="006E1A7C">
      <w:pPr>
        <w:rPr>
          <w:rFonts w:ascii="Garamond" w:hAnsi="Garamond"/>
        </w:rPr>
      </w:pPr>
      <w:r w:rsidRPr="006E1A7C">
        <w:rPr>
          <w:rFonts w:ascii="Garamond" w:hAnsi="Garamond"/>
        </w:rPr>
        <w:t xml:space="preserve">Researchers found that </w:t>
      </w:r>
      <w:r w:rsidR="00A748A3">
        <w:rPr>
          <w:rFonts w:ascii="Garamond" w:hAnsi="Garamond"/>
        </w:rPr>
        <w:t>the native (</w:t>
      </w:r>
      <w:r w:rsidR="00A748A3" w:rsidRPr="00A748A3">
        <w:rPr>
          <w:rFonts w:ascii="Garamond" w:hAnsi="Garamond"/>
          <w:i/>
          <w:iCs/>
        </w:rPr>
        <w:t>n</w:t>
      </w:r>
      <w:r w:rsidR="00A748A3">
        <w:rPr>
          <w:rFonts w:ascii="Garamond" w:hAnsi="Garamond"/>
        </w:rPr>
        <w:t xml:space="preserve"> = 23, </w:t>
      </w:r>
      <w:r w:rsidR="00A748A3" w:rsidRPr="00A748A3">
        <w:rPr>
          <w:rFonts w:ascii="Garamond" w:hAnsi="Garamond"/>
          <w:i/>
          <w:iCs/>
        </w:rPr>
        <w:t>M</w:t>
      </w:r>
      <w:r w:rsidR="00A748A3">
        <w:rPr>
          <w:rFonts w:ascii="Garamond" w:hAnsi="Garamond"/>
        </w:rPr>
        <w:t xml:space="preserve"> = 268.8, </w:t>
      </w:r>
      <w:r w:rsidR="00A748A3" w:rsidRPr="00A748A3">
        <w:rPr>
          <w:rFonts w:ascii="Garamond" w:hAnsi="Garamond"/>
          <w:i/>
          <w:iCs/>
        </w:rPr>
        <w:t>SD</w:t>
      </w:r>
      <w:r w:rsidR="00A748A3">
        <w:rPr>
          <w:rFonts w:ascii="Garamond" w:hAnsi="Garamond"/>
        </w:rPr>
        <w:t xml:space="preserve"> = 2.9) and 3-7 age group (</w:t>
      </w:r>
      <w:r w:rsidR="00A748A3">
        <w:rPr>
          <w:rFonts w:ascii="Garamond" w:hAnsi="Garamond"/>
          <w:i/>
          <w:iCs/>
        </w:rPr>
        <w:t>n</w:t>
      </w:r>
      <w:r w:rsidR="00A748A3">
        <w:rPr>
          <w:rFonts w:ascii="Garamond" w:hAnsi="Garamond"/>
        </w:rPr>
        <w:t xml:space="preserve"> = 7, </w:t>
      </w:r>
      <w:r w:rsidR="00A748A3">
        <w:rPr>
          <w:rFonts w:ascii="Garamond" w:hAnsi="Garamond"/>
          <w:i/>
          <w:iCs/>
        </w:rPr>
        <w:t>M</w:t>
      </w:r>
      <w:r w:rsidR="00A748A3">
        <w:rPr>
          <w:rFonts w:ascii="Garamond" w:hAnsi="Garamond"/>
        </w:rPr>
        <w:t xml:space="preserve"> = 269.3, </w:t>
      </w:r>
      <w:r w:rsidR="00A748A3">
        <w:rPr>
          <w:rFonts w:ascii="Garamond" w:hAnsi="Garamond"/>
          <w:i/>
          <w:iCs/>
        </w:rPr>
        <w:t>SD</w:t>
      </w:r>
      <w:r w:rsidR="00A748A3">
        <w:rPr>
          <w:rFonts w:ascii="Garamond" w:hAnsi="Garamond"/>
        </w:rPr>
        <w:t xml:space="preserve"> = 2.8) had no significant difference in English-language ability, </w:t>
      </w:r>
      <w:r w:rsidR="00A748A3">
        <w:rPr>
          <w:rFonts w:ascii="Garamond" w:hAnsi="Garamond"/>
          <w:i/>
          <w:iCs/>
        </w:rPr>
        <w:t>t</w:t>
      </w:r>
      <w:r w:rsidR="00A748A3">
        <w:rPr>
          <w:rFonts w:ascii="Garamond" w:hAnsi="Garamond"/>
        </w:rPr>
        <w:t xml:space="preserve">(10.4) = 1.28, </w:t>
      </w:r>
      <w:r w:rsidR="00A748A3">
        <w:rPr>
          <w:rFonts w:ascii="Garamond" w:hAnsi="Garamond"/>
          <w:i/>
          <w:iCs/>
        </w:rPr>
        <w:t>p</w:t>
      </w:r>
      <w:r w:rsidR="00A748A3">
        <w:rPr>
          <w:rFonts w:ascii="Garamond" w:hAnsi="Garamond"/>
        </w:rPr>
        <w:t xml:space="preserve"> &gt; .05. The </w:t>
      </w:r>
      <w:r w:rsidR="002B4802">
        <w:rPr>
          <w:rFonts w:ascii="Garamond" w:hAnsi="Garamond"/>
        </w:rPr>
        <w:t xml:space="preserve">difference between the </w:t>
      </w:r>
      <w:r w:rsidR="00A748A3">
        <w:rPr>
          <w:rFonts w:ascii="Garamond" w:hAnsi="Garamond"/>
        </w:rPr>
        <w:t xml:space="preserve">3-7 and 8-10 age groups </w:t>
      </w:r>
      <w:r w:rsidR="002B4802">
        <w:rPr>
          <w:rFonts w:ascii="Garamond" w:hAnsi="Garamond"/>
        </w:rPr>
        <w:t>(</w:t>
      </w:r>
      <w:r w:rsidR="002B4802">
        <w:rPr>
          <w:rFonts w:ascii="Garamond" w:hAnsi="Garamond"/>
          <w:i/>
          <w:iCs/>
        </w:rPr>
        <w:t>n</w:t>
      </w:r>
      <w:r w:rsidR="002B4802">
        <w:rPr>
          <w:rFonts w:ascii="Garamond" w:hAnsi="Garamond"/>
        </w:rPr>
        <w:t xml:space="preserve"> = 8, </w:t>
      </w:r>
      <w:r w:rsidR="002B4802">
        <w:rPr>
          <w:rFonts w:ascii="Garamond" w:hAnsi="Garamond"/>
          <w:i/>
          <w:iCs/>
        </w:rPr>
        <w:t>M</w:t>
      </w:r>
      <w:r w:rsidR="002B4802">
        <w:rPr>
          <w:rFonts w:ascii="Garamond" w:hAnsi="Garamond"/>
        </w:rPr>
        <w:t xml:space="preserve"> = 256, </w:t>
      </w:r>
      <w:r w:rsidR="002B4802">
        <w:rPr>
          <w:rFonts w:ascii="Garamond" w:hAnsi="Garamond"/>
          <w:i/>
          <w:iCs/>
        </w:rPr>
        <w:t>SD</w:t>
      </w:r>
      <w:r w:rsidR="002B4802">
        <w:rPr>
          <w:rFonts w:ascii="Garamond" w:hAnsi="Garamond"/>
        </w:rPr>
        <w:t xml:space="preserve"> = 6) was significant</w:t>
      </w:r>
      <w:r w:rsidR="00A748A3">
        <w:rPr>
          <w:rFonts w:ascii="Garamond" w:hAnsi="Garamond"/>
        </w:rPr>
        <w:t xml:space="preserve">, </w:t>
      </w:r>
      <w:r w:rsidR="00A748A3">
        <w:rPr>
          <w:rFonts w:ascii="Garamond" w:hAnsi="Garamond"/>
          <w:i/>
          <w:iCs/>
        </w:rPr>
        <w:t>t</w:t>
      </w:r>
      <w:r w:rsidR="00A748A3">
        <w:rPr>
          <w:rFonts w:ascii="Garamond" w:hAnsi="Garamond"/>
        </w:rPr>
        <w:t xml:space="preserve">(10) = </w:t>
      </w:r>
      <w:r w:rsidR="00FB236F">
        <w:rPr>
          <w:rFonts w:ascii="Garamond" w:hAnsi="Garamond"/>
        </w:rPr>
        <w:t>5.59</w:t>
      </w:r>
      <w:r w:rsidR="00A748A3">
        <w:rPr>
          <w:rFonts w:ascii="Garamond" w:hAnsi="Garamond"/>
        </w:rPr>
        <w:t xml:space="preserve">, </w:t>
      </w:r>
      <w:r w:rsidR="00A748A3">
        <w:rPr>
          <w:rFonts w:ascii="Garamond" w:hAnsi="Garamond"/>
          <w:i/>
          <w:iCs/>
        </w:rPr>
        <w:t>p</w:t>
      </w:r>
      <w:r w:rsidR="00A748A3">
        <w:rPr>
          <w:rFonts w:ascii="Garamond" w:hAnsi="Garamond"/>
        </w:rPr>
        <w:t xml:space="preserve"> &gt; .0</w:t>
      </w:r>
      <w:r w:rsidR="00FB236F">
        <w:rPr>
          <w:rFonts w:ascii="Garamond" w:hAnsi="Garamond"/>
        </w:rPr>
        <w:t>1</w:t>
      </w:r>
      <w:r w:rsidR="002B4802">
        <w:rPr>
          <w:rFonts w:ascii="Garamond" w:hAnsi="Garamond"/>
        </w:rPr>
        <w:t>. The differences were also significant between the 8-10 and 11-15 (</w:t>
      </w:r>
      <w:r w:rsidR="002B4802" w:rsidRPr="00A748A3">
        <w:rPr>
          <w:rFonts w:ascii="Garamond" w:hAnsi="Garamond"/>
          <w:i/>
          <w:iCs/>
        </w:rPr>
        <w:t>n</w:t>
      </w:r>
      <w:r w:rsidR="002B4802">
        <w:rPr>
          <w:rFonts w:ascii="Garamond" w:hAnsi="Garamond"/>
        </w:rPr>
        <w:t xml:space="preserve"> = 8</w:t>
      </w:r>
      <w:r w:rsidR="00FB236F">
        <w:rPr>
          <w:rFonts w:ascii="Garamond" w:hAnsi="Garamond"/>
        </w:rPr>
        <w:t>,</w:t>
      </w:r>
      <w:r w:rsidR="002B4802">
        <w:rPr>
          <w:rFonts w:ascii="Garamond" w:hAnsi="Garamond"/>
        </w:rPr>
        <w:t xml:space="preserve"> </w:t>
      </w:r>
      <w:r w:rsidR="002B4802" w:rsidRPr="00A748A3">
        <w:rPr>
          <w:rFonts w:ascii="Garamond" w:hAnsi="Garamond"/>
          <w:i/>
          <w:iCs/>
        </w:rPr>
        <w:t>M</w:t>
      </w:r>
      <w:r w:rsidR="002B4802">
        <w:rPr>
          <w:rFonts w:ascii="Garamond" w:hAnsi="Garamond"/>
        </w:rPr>
        <w:t xml:space="preserve"> = 235.9, </w:t>
      </w:r>
      <w:r w:rsidR="002B4802" w:rsidRPr="00A748A3">
        <w:rPr>
          <w:rFonts w:ascii="Garamond" w:hAnsi="Garamond"/>
          <w:i/>
          <w:iCs/>
        </w:rPr>
        <w:t>SD</w:t>
      </w:r>
      <w:r w:rsidR="002B4802">
        <w:rPr>
          <w:rFonts w:ascii="Garamond" w:hAnsi="Garamond"/>
        </w:rPr>
        <w:t xml:space="preserve"> = 13</w:t>
      </w:r>
      <w:r w:rsidR="00FB236F">
        <w:rPr>
          <w:rFonts w:ascii="Garamond" w:hAnsi="Garamond"/>
        </w:rPr>
        <w:t>.6</w:t>
      </w:r>
      <w:r w:rsidR="002B4802">
        <w:rPr>
          <w:rFonts w:ascii="Garamond" w:hAnsi="Garamond"/>
        </w:rPr>
        <w:t>)</w:t>
      </w:r>
      <w:r w:rsidR="00FB236F">
        <w:rPr>
          <w:rFonts w:ascii="Garamond" w:hAnsi="Garamond"/>
        </w:rPr>
        <w:t xml:space="preserve"> age groups, </w:t>
      </w:r>
      <w:r w:rsidR="00FB236F">
        <w:rPr>
          <w:rFonts w:ascii="Garamond" w:hAnsi="Garamond"/>
          <w:i/>
          <w:iCs/>
        </w:rPr>
        <w:t>t</w:t>
      </w:r>
      <w:r w:rsidR="00FB236F">
        <w:rPr>
          <w:rFonts w:ascii="Garamond" w:hAnsi="Garamond"/>
        </w:rPr>
        <w:t xml:space="preserve">(9.7) = 3.83, </w:t>
      </w:r>
      <w:r w:rsidR="00FB236F">
        <w:rPr>
          <w:rFonts w:ascii="Garamond" w:hAnsi="Garamond"/>
          <w:i/>
          <w:iCs/>
        </w:rPr>
        <w:t>p</w:t>
      </w:r>
      <w:r w:rsidR="00FB236F">
        <w:rPr>
          <w:rFonts w:ascii="Garamond" w:hAnsi="Garamond"/>
        </w:rPr>
        <w:t xml:space="preserve"> &lt; .01,</w:t>
      </w:r>
      <w:r w:rsidR="002B4802">
        <w:rPr>
          <w:rFonts w:ascii="Garamond" w:hAnsi="Garamond"/>
        </w:rPr>
        <w:t xml:space="preserve"> and </w:t>
      </w:r>
      <w:r w:rsidR="00FB236F">
        <w:rPr>
          <w:rFonts w:ascii="Garamond" w:hAnsi="Garamond"/>
        </w:rPr>
        <w:t>between the 11-15 and 17-39 (</w:t>
      </w:r>
      <w:r w:rsidR="00FB236F">
        <w:rPr>
          <w:rFonts w:ascii="Garamond" w:hAnsi="Garamond"/>
          <w:i/>
          <w:iCs/>
        </w:rPr>
        <w:t>n</w:t>
      </w:r>
      <w:r w:rsidR="00FB236F">
        <w:rPr>
          <w:rFonts w:ascii="Garamond" w:hAnsi="Garamond"/>
        </w:rPr>
        <w:t xml:space="preserve"> = 23, </w:t>
      </w:r>
      <w:r w:rsidR="00FB236F">
        <w:rPr>
          <w:rFonts w:ascii="Garamond" w:hAnsi="Garamond"/>
          <w:i/>
          <w:iCs/>
        </w:rPr>
        <w:t>M</w:t>
      </w:r>
      <w:r w:rsidR="00FB236F">
        <w:rPr>
          <w:rFonts w:ascii="Garamond" w:hAnsi="Garamond"/>
        </w:rPr>
        <w:t xml:space="preserve"> = 210.3, </w:t>
      </w:r>
      <w:r w:rsidR="00FB236F">
        <w:rPr>
          <w:rFonts w:ascii="Garamond" w:hAnsi="Garamond"/>
          <w:i/>
          <w:iCs/>
        </w:rPr>
        <w:t>SD</w:t>
      </w:r>
      <w:r w:rsidR="00FB236F">
        <w:rPr>
          <w:rFonts w:ascii="Garamond" w:hAnsi="Garamond"/>
        </w:rPr>
        <w:t xml:space="preserve"> = 22.8) age groups, </w:t>
      </w:r>
      <w:r w:rsidR="00FB236F">
        <w:rPr>
          <w:rFonts w:ascii="Garamond" w:hAnsi="Garamond"/>
          <w:i/>
          <w:iCs/>
        </w:rPr>
        <w:t>t</w:t>
      </w:r>
      <w:r w:rsidR="00FB236F">
        <w:rPr>
          <w:rFonts w:ascii="Garamond" w:hAnsi="Garamond"/>
        </w:rPr>
        <w:t xml:space="preserve">(21) = 3.78, </w:t>
      </w:r>
      <w:r w:rsidR="00FB236F">
        <w:rPr>
          <w:rFonts w:ascii="Garamond" w:hAnsi="Garamond"/>
          <w:i/>
          <w:iCs/>
        </w:rPr>
        <w:t>p</w:t>
      </w:r>
      <w:r w:rsidR="00FB236F">
        <w:rPr>
          <w:rFonts w:ascii="Garamond" w:hAnsi="Garamond"/>
        </w:rPr>
        <w:t xml:space="preserve"> &lt; .01 </w:t>
      </w:r>
      <w:r w:rsidR="00A748A3">
        <w:rPr>
          <w:rFonts w:ascii="Garamond" w:hAnsi="Garamond"/>
        </w:rPr>
        <w:t>(Johnson &amp; Newport, 1989)</w:t>
      </w:r>
      <w:r w:rsidR="00FB236F">
        <w:rPr>
          <w:rFonts w:ascii="Garamond" w:hAnsi="Garamond"/>
        </w:rPr>
        <w:t>.</w:t>
      </w:r>
      <w:r w:rsidR="00C220AA">
        <w:rPr>
          <w:rFonts w:ascii="Garamond" w:hAnsi="Garamond"/>
        </w:rPr>
        <w:t xml:space="preserve"> </w:t>
      </w:r>
      <w:r w:rsidRPr="006E1A7C">
        <w:rPr>
          <w:rFonts w:ascii="Garamond" w:hAnsi="Garamond"/>
        </w:rPr>
        <w:t xml:space="preserve">These findings </w:t>
      </w:r>
      <w:r w:rsidR="00C220AA">
        <w:rPr>
          <w:rFonts w:ascii="Garamond" w:hAnsi="Garamond"/>
        </w:rPr>
        <w:t xml:space="preserve">indicate a negative relationship between age of exposure to a language and performance in that language, </w:t>
      </w:r>
      <w:r w:rsidR="00C220AA" w:rsidRPr="006E1A7C">
        <w:rPr>
          <w:rFonts w:ascii="Garamond" w:hAnsi="Garamond"/>
        </w:rPr>
        <w:t>support</w:t>
      </w:r>
      <w:r w:rsidR="00C220AA">
        <w:rPr>
          <w:rFonts w:ascii="Garamond" w:hAnsi="Garamond"/>
        </w:rPr>
        <w:t>ing</w:t>
      </w:r>
      <w:r w:rsidR="00C220AA" w:rsidRPr="006E1A7C">
        <w:rPr>
          <w:rFonts w:ascii="Garamond" w:hAnsi="Garamond"/>
        </w:rPr>
        <w:t xml:space="preserve"> the view that </w:t>
      </w:r>
      <w:r w:rsidR="00C220AA">
        <w:rPr>
          <w:rFonts w:ascii="Garamond" w:hAnsi="Garamond"/>
        </w:rPr>
        <w:t>language acquisition gets harder as one gets older.</w:t>
      </w:r>
    </w:p>
    <w:p w14:paraId="425A9C97" w14:textId="29362C77" w:rsidR="001903BE" w:rsidRDefault="001903BE" w:rsidP="006E1A7C">
      <w:pPr>
        <w:rPr>
          <w:rFonts w:ascii="Garamond" w:hAnsi="Garamond"/>
        </w:rPr>
      </w:pPr>
    </w:p>
    <w:p w14:paraId="564A0831" w14:textId="6A806A94" w:rsidR="0017713C" w:rsidRPr="0017713C" w:rsidRDefault="001335B5" w:rsidP="0017713C">
      <w:pPr>
        <w:rPr>
          <w:rFonts w:ascii="Garamond" w:hAnsi="Garamond"/>
          <w:lang w:val="en-US"/>
        </w:rPr>
      </w:pPr>
      <w:proofErr w:type="spellStart"/>
      <w:r w:rsidRPr="001335B5">
        <w:rPr>
          <w:rFonts w:ascii="Garamond" w:hAnsi="Garamond"/>
          <w:lang w:val="en-US"/>
        </w:rPr>
        <w:t>Asi</w:t>
      </w:r>
      <w:proofErr w:type="spellEnd"/>
      <w:r>
        <w:rPr>
          <w:rFonts w:ascii="Garamond" w:hAnsi="Garamond"/>
        </w:rPr>
        <w:t xml:space="preserve">de </w:t>
      </w:r>
      <w:r w:rsidR="0017713C" w:rsidRPr="0017713C">
        <w:rPr>
          <w:rFonts w:ascii="Garamond" w:hAnsi="Garamond"/>
        </w:rPr>
        <w:t>from my interest in the topic of the original study,</w:t>
      </w:r>
      <w:r w:rsidRPr="001335B5">
        <w:rPr>
          <w:rFonts w:ascii="Garamond" w:hAnsi="Garamond"/>
        </w:rPr>
        <w:t xml:space="preserve"> </w:t>
      </w:r>
      <w:r w:rsidRPr="001335B5">
        <w:rPr>
          <w:rFonts w:ascii="Garamond" w:hAnsi="Garamond"/>
          <w:lang w:val="en-US"/>
        </w:rPr>
        <w:t>m</w:t>
      </w:r>
      <w:r w:rsidRPr="0017713C">
        <w:rPr>
          <w:rFonts w:ascii="Garamond" w:hAnsi="Garamond"/>
        </w:rPr>
        <w:t>y decision to replicate this study stems</w:t>
      </w:r>
      <w:r w:rsidR="0017713C" w:rsidRPr="0017713C">
        <w:rPr>
          <w:rFonts w:ascii="Garamond" w:hAnsi="Garamond"/>
        </w:rPr>
        <w:t xml:space="preserve"> the fact that </w:t>
      </w:r>
      <w:r w:rsidR="0017713C">
        <w:rPr>
          <w:rFonts w:ascii="Garamond" w:hAnsi="Garamond"/>
        </w:rPr>
        <w:t>this study was not preregistered</w:t>
      </w:r>
      <w:r w:rsidRPr="001335B5">
        <w:rPr>
          <w:rFonts w:ascii="Garamond" w:hAnsi="Garamond"/>
          <w:lang w:val="en-US"/>
        </w:rPr>
        <w:t>, and</w:t>
      </w:r>
      <w:r>
        <w:rPr>
          <w:rFonts w:ascii="Garamond" w:hAnsi="Garamond"/>
        </w:rPr>
        <w:t xml:space="preserve"> its</w:t>
      </w:r>
      <w:r w:rsidR="0017713C">
        <w:rPr>
          <w:rFonts w:ascii="Garamond" w:hAnsi="Garamond"/>
        </w:rPr>
        <w:t xml:space="preserve"> </w:t>
      </w:r>
      <w:r w:rsidR="0017713C" w:rsidRPr="0017713C">
        <w:rPr>
          <w:rFonts w:ascii="Garamond" w:hAnsi="Garamond"/>
        </w:rPr>
        <w:t xml:space="preserve">first t-test did not yield a strong power, which threatens that test's ability to detect a true effect. </w:t>
      </w:r>
      <w:r w:rsidRPr="001335B5">
        <w:rPr>
          <w:rFonts w:ascii="Garamond" w:hAnsi="Garamond"/>
          <w:lang w:val="en-US"/>
        </w:rPr>
        <w:t>In addition</w:t>
      </w:r>
      <w:r w:rsidR="0017713C" w:rsidRPr="0017713C">
        <w:rPr>
          <w:rFonts w:ascii="Garamond" w:hAnsi="Garamond"/>
        </w:rPr>
        <w:t xml:space="preserve">, I </w:t>
      </w:r>
      <w:r w:rsidRPr="001335B5">
        <w:rPr>
          <w:rFonts w:ascii="Garamond" w:hAnsi="Garamond"/>
          <w:lang w:val="en-US"/>
        </w:rPr>
        <w:t>found no</w:t>
      </w:r>
      <w:r>
        <w:rPr>
          <w:rFonts w:ascii="Garamond" w:hAnsi="Garamond"/>
        </w:rPr>
        <w:t xml:space="preserve"> </w:t>
      </w:r>
      <w:r w:rsidR="0017713C" w:rsidRPr="0017713C">
        <w:rPr>
          <w:rFonts w:ascii="Garamond" w:hAnsi="Garamond"/>
        </w:rPr>
        <w:t>previous replications for this study</w:t>
      </w:r>
      <w:r w:rsidR="0017713C" w:rsidRPr="0017713C">
        <w:rPr>
          <w:rFonts w:ascii="Garamond" w:hAnsi="Garamond"/>
          <w:lang w:val="en-US"/>
        </w:rPr>
        <w:t xml:space="preserve"> </w:t>
      </w:r>
      <w:r w:rsidR="0017713C">
        <w:rPr>
          <w:rFonts w:ascii="Garamond" w:hAnsi="Garamond"/>
        </w:rPr>
        <w:t>despite it having been cited 1465 times.</w:t>
      </w:r>
    </w:p>
    <w:p w14:paraId="33CC95A1" w14:textId="77777777" w:rsidR="004A4FD8" w:rsidRDefault="004A4FD8" w:rsidP="006E1A7C">
      <w:pPr>
        <w:rPr>
          <w:rFonts w:ascii="Garamond" w:hAnsi="Garamond"/>
        </w:rPr>
      </w:pPr>
    </w:p>
    <w:p w14:paraId="355BE22E" w14:textId="77777777" w:rsidR="008D2A0A" w:rsidRDefault="008D2A0A" w:rsidP="006E1A7C">
      <w:pPr>
        <w:rPr>
          <w:rFonts w:ascii="Garamond" w:hAnsi="Garamond"/>
        </w:rPr>
      </w:pPr>
      <w:r w:rsidRPr="008D2A0A">
        <w:rPr>
          <w:rFonts w:ascii="Garamond" w:hAnsi="Garamond"/>
          <w:b/>
          <w:bCs/>
        </w:rPr>
        <w:t>Research Question:</w:t>
      </w:r>
      <w:r>
        <w:rPr>
          <w:rFonts w:ascii="Garamond" w:hAnsi="Garamond"/>
        </w:rPr>
        <w:t xml:space="preserve"> </w:t>
      </w:r>
      <w:r w:rsidR="0017713C" w:rsidRPr="0017713C">
        <w:rPr>
          <w:rFonts w:ascii="Garamond" w:hAnsi="Garamond"/>
          <w:lang w:val="en-US"/>
        </w:rPr>
        <w:t>W</w:t>
      </w:r>
      <w:r w:rsidR="0017713C" w:rsidRPr="0017713C">
        <w:rPr>
          <w:rFonts w:ascii="Garamond" w:eastAsiaTheme="minorEastAsia" w:hAnsi="Garamond"/>
          <w:lang w:eastAsia="en-US"/>
        </w:rPr>
        <w:t>ha</w:t>
      </w:r>
      <w:r w:rsidR="0026181A">
        <w:rPr>
          <w:rFonts w:ascii="Garamond" w:hAnsi="Garamond"/>
        </w:rPr>
        <w:t xml:space="preserve">t </w:t>
      </w:r>
      <w:r w:rsidR="0017713C" w:rsidRPr="0017713C">
        <w:rPr>
          <w:rFonts w:ascii="Garamond" w:eastAsiaTheme="minorEastAsia" w:hAnsi="Garamond"/>
          <w:lang w:eastAsia="en-US"/>
        </w:rPr>
        <w:t xml:space="preserve">is the relationship between age </w:t>
      </w:r>
      <w:r w:rsidR="0017713C" w:rsidRPr="0017713C">
        <w:rPr>
          <w:rFonts w:ascii="Garamond" w:hAnsi="Garamond"/>
          <w:lang w:val="en-US"/>
        </w:rPr>
        <w:t>of</w:t>
      </w:r>
      <w:r w:rsidR="0017713C">
        <w:rPr>
          <w:rFonts w:ascii="Garamond" w:hAnsi="Garamond"/>
        </w:rPr>
        <w:t xml:space="preserve"> exposure </w:t>
      </w:r>
      <w:r w:rsidR="0017713C" w:rsidRPr="0017713C">
        <w:rPr>
          <w:rFonts w:ascii="Garamond" w:eastAsiaTheme="minorEastAsia" w:hAnsi="Garamond"/>
          <w:lang w:eastAsia="en-US"/>
        </w:rPr>
        <w:t>to English as a second language</w:t>
      </w:r>
      <w:r w:rsidR="0017713C" w:rsidRPr="0017713C">
        <w:rPr>
          <w:rFonts w:ascii="Garamond" w:hAnsi="Garamond"/>
          <w:lang w:val="en-US"/>
        </w:rPr>
        <w:t xml:space="preserve"> </w:t>
      </w:r>
      <w:r w:rsidR="0017713C" w:rsidRPr="0017713C">
        <w:rPr>
          <w:rFonts w:ascii="Garamond" w:eastAsiaTheme="minorEastAsia" w:hAnsi="Garamond"/>
          <w:lang w:eastAsia="en-US"/>
        </w:rPr>
        <w:t>and performance in English grammar tests?</w:t>
      </w:r>
    </w:p>
    <w:p w14:paraId="7708C612" w14:textId="60543C50" w:rsidR="001335B5" w:rsidRDefault="001335B5" w:rsidP="001335B5">
      <w:pPr>
        <w:pStyle w:val="Heading1"/>
        <w:spacing w:before="0"/>
        <w:jc w:val="center"/>
        <w:rPr>
          <w:rFonts w:ascii="Garamond" w:hAnsi="Garamond" w:cs="Times New Roman"/>
          <w:color w:val="auto"/>
        </w:rPr>
      </w:pPr>
    </w:p>
    <w:p w14:paraId="1A9AAA3F" w14:textId="3A81FCEB" w:rsidR="001335B5" w:rsidRDefault="001335B5" w:rsidP="001335B5"/>
    <w:p w14:paraId="27E9F60E" w14:textId="55912E02" w:rsidR="004A4FD8" w:rsidRDefault="004A4FD8" w:rsidP="001335B5"/>
    <w:p w14:paraId="3D9EE209" w14:textId="77777777" w:rsidR="004A4FD8" w:rsidRPr="001335B5" w:rsidRDefault="004A4FD8" w:rsidP="001335B5"/>
    <w:p w14:paraId="0730D0B6" w14:textId="1995400F" w:rsidR="00534595" w:rsidRPr="00586423" w:rsidRDefault="00D35FDE" w:rsidP="001335B5">
      <w:pPr>
        <w:pStyle w:val="Heading1"/>
        <w:spacing w:before="0"/>
        <w:jc w:val="center"/>
        <w:rPr>
          <w:rFonts w:ascii="Garamond" w:hAnsi="Garamond" w:cs="Times New Roman"/>
          <w:color w:val="auto"/>
        </w:rPr>
      </w:pPr>
      <w:r w:rsidRPr="00586423">
        <w:rPr>
          <w:rFonts w:ascii="Garamond" w:hAnsi="Garamond" w:cs="Times New Roman"/>
          <w:color w:val="auto"/>
        </w:rPr>
        <w:lastRenderedPageBreak/>
        <w:t xml:space="preserve">II. </w:t>
      </w:r>
      <w:r w:rsidR="004D2B9E" w:rsidRPr="00586423">
        <w:rPr>
          <w:rFonts w:ascii="Garamond" w:hAnsi="Garamond" w:cs="Times New Roman"/>
          <w:color w:val="auto"/>
        </w:rPr>
        <w:t>Methods and Measures</w:t>
      </w:r>
    </w:p>
    <w:p w14:paraId="1F32BDBE" w14:textId="77777777" w:rsidR="006370DA" w:rsidRDefault="006370DA" w:rsidP="006370DA">
      <w:pPr>
        <w:rPr>
          <w:rFonts w:ascii="Garamond" w:hAnsi="Garamond"/>
          <w:b/>
        </w:rPr>
      </w:pPr>
    </w:p>
    <w:p w14:paraId="6E566A43" w14:textId="061295FD" w:rsidR="006370DA" w:rsidRDefault="006370DA" w:rsidP="006370DA">
      <w:pPr>
        <w:rPr>
          <w:rFonts w:ascii="Garamond" w:hAnsi="Garamond"/>
          <w:b/>
        </w:rPr>
      </w:pPr>
      <w:r w:rsidRPr="006370DA">
        <w:rPr>
          <w:rFonts w:ascii="Garamond" w:hAnsi="Garamond"/>
          <w:b/>
        </w:rPr>
        <w:t>Power Analysis</w:t>
      </w:r>
    </w:p>
    <w:p w14:paraId="1210B074" w14:textId="77777777" w:rsidR="001335B5" w:rsidRPr="006370DA" w:rsidRDefault="001335B5" w:rsidP="006370DA">
      <w:pPr>
        <w:rPr>
          <w:rFonts w:ascii="Garamond" w:hAnsi="Garamond"/>
        </w:rPr>
      </w:pPr>
    </w:p>
    <w:p w14:paraId="4B61EAF9" w14:textId="655321F4" w:rsidR="002D6DFA" w:rsidRDefault="006370DA" w:rsidP="002D6DFA">
      <w:pPr>
        <w:rPr>
          <w:rFonts w:ascii="Garamond" w:hAnsi="Garamond"/>
        </w:rPr>
      </w:pPr>
      <w:r w:rsidRPr="006370DA">
        <w:rPr>
          <w:rFonts w:ascii="Garamond" w:hAnsi="Garamond"/>
          <w:b/>
        </w:rPr>
        <w:tab/>
      </w:r>
      <w:r w:rsidR="00BC17B2" w:rsidRPr="00BC17B2">
        <w:rPr>
          <w:rFonts w:ascii="Garamond" w:eastAsiaTheme="minorEastAsia" w:hAnsi="Garamond"/>
          <w:bCs/>
          <w:lang w:eastAsia="en-US"/>
        </w:rPr>
        <w:t>The original study doesn't specify Cohen's d for any group so I have calculated it by hand and checked with http://psychometrica.de/effect_size.html to calculate power analyses.</w:t>
      </w:r>
      <w:r w:rsidR="00EE47C8" w:rsidRPr="00EE47C8">
        <w:rPr>
          <w:rFonts w:ascii="Garamond" w:hAnsi="Garamond"/>
          <w:bCs/>
          <w:lang w:val="en-US"/>
        </w:rPr>
        <w:t xml:space="preserve"> </w:t>
      </w:r>
      <w:r w:rsidRPr="006370DA">
        <w:rPr>
          <w:rFonts w:ascii="Garamond" w:hAnsi="Garamond"/>
        </w:rPr>
        <w:t xml:space="preserve">The original effect size for the t-test that </w:t>
      </w:r>
      <w:r w:rsidR="00EE47C8">
        <w:rPr>
          <w:rFonts w:ascii="Garamond" w:hAnsi="Garamond"/>
        </w:rPr>
        <w:t xml:space="preserve">compared </w:t>
      </w:r>
      <w:r w:rsidRPr="006370DA">
        <w:rPr>
          <w:rFonts w:ascii="Garamond" w:hAnsi="Garamond"/>
        </w:rPr>
        <w:t xml:space="preserve">the </w:t>
      </w:r>
      <w:r w:rsidR="00EE47C8">
        <w:rPr>
          <w:rFonts w:ascii="Garamond" w:hAnsi="Garamond"/>
        </w:rPr>
        <w:t xml:space="preserve">native and 3-7 groups </w:t>
      </w:r>
      <w:r w:rsidRPr="006370DA">
        <w:rPr>
          <w:rFonts w:ascii="Garamond" w:hAnsi="Garamond"/>
        </w:rPr>
        <w:t xml:space="preserve">was Cohen’s </w:t>
      </w:r>
      <w:r w:rsidRPr="006370DA">
        <w:rPr>
          <w:rFonts w:ascii="Garamond" w:hAnsi="Garamond"/>
          <w:i/>
        </w:rPr>
        <w:t>d</w:t>
      </w:r>
      <w:r w:rsidRPr="006370DA">
        <w:rPr>
          <w:rFonts w:ascii="Garamond" w:hAnsi="Garamond"/>
        </w:rPr>
        <w:t xml:space="preserve"> = .</w:t>
      </w:r>
      <w:r w:rsidR="00EE47C8">
        <w:rPr>
          <w:rFonts w:ascii="Garamond" w:hAnsi="Garamond"/>
        </w:rPr>
        <w:t>17</w:t>
      </w:r>
      <w:r w:rsidRPr="006370DA">
        <w:rPr>
          <w:rFonts w:ascii="Garamond" w:hAnsi="Garamond"/>
        </w:rPr>
        <w:t xml:space="preserve">, 95% CI </w:t>
      </w:r>
      <w:r w:rsidR="00EE47C8">
        <w:rPr>
          <w:rFonts w:ascii="Garamond" w:hAnsi="Garamond"/>
        </w:rPr>
        <w:t>-</w:t>
      </w:r>
      <w:r w:rsidRPr="006370DA">
        <w:rPr>
          <w:rFonts w:ascii="Garamond" w:hAnsi="Garamond"/>
        </w:rPr>
        <w:t>.</w:t>
      </w:r>
      <w:r w:rsidR="00EE47C8">
        <w:rPr>
          <w:rFonts w:ascii="Garamond" w:hAnsi="Garamond"/>
        </w:rPr>
        <w:t>67</w:t>
      </w:r>
      <w:r w:rsidRPr="006370DA">
        <w:rPr>
          <w:rFonts w:ascii="Garamond" w:hAnsi="Garamond"/>
        </w:rPr>
        <w:t>, 1.</w:t>
      </w:r>
      <w:r w:rsidR="00EE47C8">
        <w:rPr>
          <w:rFonts w:ascii="Garamond" w:hAnsi="Garamond"/>
        </w:rPr>
        <w:t>02</w:t>
      </w:r>
      <w:r w:rsidRPr="006370DA">
        <w:rPr>
          <w:rFonts w:ascii="Garamond" w:hAnsi="Garamond"/>
        </w:rPr>
        <w:t xml:space="preserve">. </w:t>
      </w:r>
      <w:r w:rsidR="00EE47C8" w:rsidRPr="006370DA">
        <w:rPr>
          <w:rFonts w:ascii="Garamond" w:hAnsi="Garamond"/>
        </w:rPr>
        <w:t xml:space="preserve">The original effect size </w:t>
      </w:r>
      <w:r w:rsidR="00EE47C8">
        <w:rPr>
          <w:rFonts w:ascii="Garamond" w:hAnsi="Garamond"/>
        </w:rPr>
        <w:t>of</w:t>
      </w:r>
      <w:r w:rsidR="00EE47C8" w:rsidRPr="006370DA">
        <w:rPr>
          <w:rFonts w:ascii="Garamond" w:hAnsi="Garamond"/>
        </w:rPr>
        <w:t xml:space="preserve"> the </w:t>
      </w:r>
      <w:r w:rsidR="00EE47C8">
        <w:rPr>
          <w:rFonts w:ascii="Garamond" w:hAnsi="Garamond"/>
        </w:rPr>
        <w:t xml:space="preserve">second </w:t>
      </w:r>
      <w:r w:rsidR="00EE47C8" w:rsidRPr="006370DA">
        <w:rPr>
          <w:rFonts w:ascii="Garamond" w:hAnsi="Garamond"/>
        </w:rPr>
        <w:t xml:space="preserve">t-test </w:t>
      </w:r>
      <w:r w:rsidR="00EE47C8">
        <w:rPr>
          <w:rFonts w:ascii="Garamond" w:hAnsi="Garamond"/>
        </w:rPr>
        <w:t xml:space="preserve">comparing </w:t>
      </w:r>
      <w:r w:rsidR="00EE47C8" w:rsidRPr="006370DA">
        <w:rPr>
          <w:rFonts w:ascii="Garamond" w:hAnsi="Garamond"/>
        </w:rPr>
        <w:t xml:space="preserve">the </w:t>
      </w:r>
      <w:r w:rsidR="00EE47C8">
        <w:rPr>
          <w:rFonts w:ascii="Garamond" w:hAnsi="Garamond"/>
        </w:rPr>
        <w:t xml:space="preserve">3-7 and 8-10 age groups </w:t>
      </w:r>
      <w:r w:rsidR="00EE47C8" w:rsidRPr="006370DA">
        <w:rPr>
          <w:rFonts w:ascii="Garamond" w:hAnsi="Garamond"/>
        </w:rPr>
        <w:t xml:space="preserve">was Cohen’s </w:t>
      </w:r>
      <w:r w:rsidR="00EE47C8" w:rsidRPr="006370DA">
        <w:rPr>
          <w:rFonts w:ascii="Garamond" w:hAnsi="Garamond"/>
          <w:i/>
        </w:rPr>
        <w:t>d</w:t>
      </w:r>
      <w:r w:rsidR="00EE47C8" w:rsidRPr="006370DA">
        <w:rPr>
          <w:rFonts w:ascii="Garamond" w:hAnsi="Garamond"/>
        </w:rPr>
        <w:t xml:space="preserve"> = </w:t>
      </w:r>
      <w:r w:rsidR="002D6DFA">
        <w:rPr>
          <w:rFonts w:ascii="Garamond" w:hAnsi="Garamond"/>
        </w:rPr>
        <w:t>2.773</w:t>
      </w:r>
      <w:r w:rsidR="00EE47C8" w:rsidRPr="006370DA">
        <w:rPr>
          <w:rFonts w:ascii="Garamond" w:hAnsi="Garamond"/>
        </w:rPr>
        <w:t xml:space="preserve">, 95% CI </w:t>
      </w:r>
      <w:r w:rsidR="002D6DFA">
        <w:rPr>
          <w:rFonts w:ascii="Garamond" w:hAnsi="Garamond"/>
        </w:rPr>
        <w:t>1.35</w:t>
      </w:r>
      <w:r w:rsidR="00EE47C8" w:rsidRPr="006370DA">
        <w:rPr>
          <w:rFonts w:ascii="Garamond" w:hAnsi="Garamond"/>
        </w:rPr>
        <w:t xml:space="preserve">, </w:t>
      </w:r>
      <w:r w:rsidR="002D6DFA">
        <w:rPr>
          <w:rFonts w:ascii="Garamond" w:hAnsi="Garamond"/>
        </w:rPr>
        <w:t>4.2</w:t>
      </w:r>
      <w:r w:rsidR="00EE47C8" w:rsidRPr="006370DA">
        <w:rPr>
          <w:rFonts w:ascii="Garamond" w:hAnsi="Garamond"/>
        </w:rPr>
        <w:t xml:space="preserve">. </w:t>
      </w:r>
      <w:r w:rsidR="002D6DFA">
        <w:rPr>
          <w:rFonts w:ascii="Garamond" w:hAnsi="Garamond"/>
        </w:rPr>
        <w:t>F</w:t>
      </w:r>
      <w:r w:rsidR="002D6DFA" w:rsidRPr="006370DA">
        <w:rPr>
          <w:rFonts w:ascii="Garamond" w:hAnsi="Garamond"/>
        </w:rPr>
        <w:t>or the</w:t>
      </w:r>
      <w:r w:rsidR="002D6DFA">
        <w:rPr>
          <w:rFonts w:ascii="Garamond" w:hAnsi="Garamond"/>
        </w:rPr>
        <w:t xml:space="preserve"> third</w:t>
      </w:r>
      <w:r w:rsidR="002D6DFA" w:rsidRPr="006370DA">
        <w:rPr>
          <w:rFonts w:ascii="Garamond" w:hAnsi="Garamond"/>
        </w:rPr>
        <w:t xml:space="preserve"> t-test </w:t>
      </w:r>
      <w:r w:rsidR="002D6DFA">
        <w:rPr>
          <w:rFonts w:ascii="Garamond" w:hAnsi="Garamond"/>
        </w:rPr>
        <w:t xml:space="preserve">comparing </w:t>
      </w:r>
      <w:r w:rsidR="002D6DFA" w:rsidRPr="006370DA">
        <w:rPr>
          <w:rFonts w:ascii="Garamond" w:hAnsi="Garamond"/>
        </w:rPr>
        <w:t>th</w:t>
      </w:r>
      <w:r w:rsidR="002D6DFA">
        <w:rPr>
          <w:rFonts w:ascii="Garamond" w:hAnsi="Garamond"/>
        </w:rPr>
        <w:t xml:space="preserve">e 8-10 and 11-15 age groups, </w:t>
      </w:r>
      <w:r w:rsidR="002D6DFA" w:rsidRPr="006370DA">
        <w:rPr>
          <w:rFonts w:ascii="Garamond" w:hAnsi="Garamond"/>
        </w:rPr>
        <w:t xml:space="preserve">Cohen’s </w:t>
      </w:r>
      <w:r w:rsidR="002D6DFA" w:rsidRPr="006370DA">
        <w:rPr>
          <w:rFonts w:ascii="Garamond" w:hAnsi="Garamond"/>
          <w:i/>
        </w:rPr>
        <w:t>d</w:t>
      </w:r>
      <w:r w:rsidR="002D6DFA" w:rsidRPr="006370DA">
        <w:rPr>
          <w:rFonts w:ascii="Garamond" w:hAnsi="Garamond"/>
        </w:rPr>
        <w:t xml:space="preserve"> = </w:t>
      </w:r>
      <w:r w:rsidR="002D6DFA">
        <w:rPr>
          <w:rFonts w:ascii="Garamond" w:hAnsi="Garamond"/>
        </w:rPr>
        <w:t>1.912</w:t>
      </w:r>
      <w:r w:rsidR="002D6DFA" w:rsidRPr="006370DA">
        <w:rPr>
          <w:rFonts w:ascii="Garamond" w:hAnsi="Garamond"/>
        </w:rPr>
        <w:t xml:space="preserve">, 95% CI </w:t>
      </w:r>
      <w:r w:rsidR="002D6DFA">
        <w:rPr>
          <w:rFonts w:ascii="Garamond" w:hAnsi="Garamond"/>
        </w:rPr>
        <w:t>-3.095</w:t>
      </w:r>
      <w:r w:rsidR="002D6DFA" w:rsidRPr="006370DA">
        <w:rPr>
          <w:rFonts w:ascii="Garamond" w:hAnsi="Garamond"/>
        </w:rPr>
        <w:t xml:space="preserve">, </w:t>
      </w:r>
      <w:r w:rsidR="002D6DFA">
        <w:rPr>
          <w:rFonts w:ascii="Garamond" w:hAnsi="Garamond"/>
        </w:rPr>
        <w:t>-0.729</w:t>
      </w:r>
      <w:r w:rsidR="002D6DFA" w:rsidRPr="006370DA">
        <w:rPr>
          <w:rFonts w:ascii="Garamond" w:hAnsi="Garamond"/>
        </w:rPr>
        <w:t xml:space="preserve">. </w:t>
      </w:r>
      <w:r w:rsidR="002D6DFA">
        <w:rPr>
          <w:rFonts w:ascii="Garamond" w:hAnsi="Garamond"/>
        </w:rPr>
        <w:t>For the final</w:t>
      </w:r>
      <w:r w:rsidR="002D6DFA" w:rsidRPr="006370DA">
        <w:rPr>
          <w:rFonts w:ascii="Garamond" w:hAnsi="Garamond"/>
        </w:rPr>
        <w:t xml:space="preserve"> t-test </w:t>
      </w:r>
      <w:r w:rsidR="002D6DFA">
        <w:rPr>
          <w:rFonts w:ascii="Garamond" w:hAnsi="Garamond"/>
        </w:rPr>
        <w:t xml:space="preserve">comparing </w:t>
      </w:r>
      <w:r w:rsidR="002D6DFA" w:rsidRPr="006370DA">
        <w:rPr>
          <w:rFonts w:ascii="Garamond" w:hAnsi="Garamond"/>
        </w:rPr>
        <w:t xml:space="preserve">the </w:t>
      </w:r>
      <w:r w:rsidR="002D6DFA">
        <w:rPr>
          <w:rFonts w:ascii="Garamond" w:hAnsi="Garamond"/>
        </w:rPr>
        <w:t xml:space="preserve">11-15 and 17-39 age groups, </w:t>
      </w:r>
      <w:r w:rsidR="002D6DFA" w:rsidRPr="006370DA">
        <w:rPr>
          <w:rFonts w:ascii="Garamond" w:hAnsi="Garamond"/>
        </w:rPr>
        <w:t xml:space="preserve">Cohen’s </w:t>
      </w:r>
      <w:r w:rsidR="002D6DFA" w:rsidRPr="006370DA">
        <w:rPr>
          <w:rFonts w:ascii="Garamond" w:hAnsi="Garamond"/>
          <w:i/>
        </w:rPr>
        <w:t>d</w:t>
      </w:r>
      <w:r w:rsidR="002D6DFA" w:rsidRPr="006370DA">
        <w:rPr>
          <w:rFonts w:ascii="Garamond" w:hAnsi="Garamond"/>
        </w:rPr>
        <w:t xml:space="preserve"> = </w:t>
      </w:r>
      <w:r w:rsidR="002D6DFA">
        <w:rPr>
          <w:rFonts w:ascii="Garamond" w:hAnsi="Garamond"/>
        </w:rPr>
        <w:t>1.222</w:t>
      </w:r>
      <w:r w:rsidR="002D6DFA" w:rsidRPr="006370DA">
        <w:rPr>
          <w:rFonts w:ascii="Garamond" w:hAnsi="Garamond"/>
        </w:rPr>
        <w:t xml:space="preserve">, 95% CI </w:t>
      </w:r>
      <w:r w:rsidR="002D6DFA">
        <w:rPr>
          <w:rFonts w:ascii="Garamond" w:hAnsi="Garamond"/>
        </w:rPr>
        <w:t>0.362</w:t>
      </w:r>
      <w:r w:rsidR="002D6DFA" w:rsidRPr="006370DA">
        <w:rPr>
          <w:rFonts w:ascii="Garamond" w:hAnsi="Garamond"/>
        </w:rPr>
        <w:t xml:space="preserve">, </w:t>
      </w:r>
      <w:r w:rsidR="002D6DFA">
        <w:rPr>
          <w:rFonts w:ascii="Garamond" w:hAnsi="Garamond"/>
        </w:rPr>
        <w:t>2.082</w:t>
      </w:r>
      <w:r w:rsidR="002D6DFA" w:rsidRPr="006370DA">
        <w:rPr>
          <w:rFonts w:ascii="Garamond" w:hAnsi="Garamond"/>
        </w:rPr>
        <w:t>.</w:t>
      </w:r>
    </w:p>
    <w:p w14:paraId="21556623" w14:textId="77777777" w:rsidR="00EE47C8" w:rsidRDefault="00EE47C8" w:rsidP="006370DA">
      <w:pPr>
        <w:rPr>
          <w:rFonts w:ascii="Garamond" w:hAnsi="Garamond"/>
        </w:rPr>
      </w:pPr>
    </w:p>
    <w:p w14:paraId="25A8D46C" w14:textId="128EEE81" w:rsidR="004D2B9E" w:rsidRPr="002D6DFA" w:rsidRDefault="006370DA" w:rsidP="006370DA">
      <w:pPr>
        <w:rPr>
          <w:rFonts w:ascii="Garamond" w:hAnsi="Garamond"/>
          <w:lang w:val="en-US"/>
        </w:rPr>
      </w:pPr>
      <w:r w:rsidRPr="006370DA">
        <w:rPr>
          <w:rFonts w:ascii="Garamond" w:hAnsi="Garamond"/>
        </w:rPr>
        <w:t xml:space="preserve">A power analysis using </w:t>
      </w:r>
      <w:r>
        <w:rPr>
          <w:rFonts w:ascii="Garamond" w:hAnsi="Garamond"/>
        </w:rPr>
        <w:t>the pwr R package (Champely et al., 2020)</w:t>
      </w:r>
      <w:r w:rsidRPr="006370DA">
        <w:rPr>
          <w:rFonts w:ascii="Garamond" w:hAnsi="Garamond"/>
        </w:rPr>
        <w:t xml:space="preserve"> </w:t>
      </w:r>
      <w:r w:rsidR="002D6DFA">
        <w:rPr>
          <w:rFonts w:ascii="Garamond" w:hAnsi="Garamond"/>
        </w:rPr>
        <w:t xml:space="preserve">indicates that the first t-test in the original study had a low power of 0.067. </w:t>
      </w:r>
      <w:r w:rsidR="00DB4D39">
        <w:rPr>
          <w:rFonts w:ascii="Garamond" w:hAnsi="Garamond"/>
        </w:rPr>
        <w:t>T</w:t>
      </w:r>
      <w:r w:rsidR="00DB4D39" w:rsidRPr="006370DA">
        <w:rPr>
          <w:rFonts w:ascii="Garamond" w:hAnsi="Garamond"/>
        </w:rPr>
        <w:t xml:space="preserve">he original study was </w:t>
      </w:r>
      <w:r w:rsidR="00DB4D39">
        <w:rPr>
          <w:rFonts w:ascii="Garamond" w:hAnsi="Garamond"/>
        </w:rPr>
        <w:t xml:space="preserve">not </w:t>
      </w:r>
      <w:r w:rsidR="00DB4D39" w:rsidRPr="006370DA">
        <w:rPr>
          <w:rFonts w:ascii="Garamond" w:hAnsi="Garamond"/>
        </w:rPr>
        <w:t>well powered to detect a Cohen’s d = .</w:t>
      </w:r>
      <w:r w:rsidR="00DB4D39">
        <w:rPr>
          <w:rFonts w:ascii="Garamond" w:hAnsi="Garamond"/>
        </w:rPr>
        <w:t>17</w:t>
      </w:r>
      <w:r w:rsidR="00762BF3">
        <w:rPr>
          <w:rFonts w:ascii="Garamond" w:hAnsi="Garamond"/>
        </w:rPr>
        <w:t xml:space="preserve"> in this first test. </w:t>
      </w:r>
      <w:r w:rsidR="00DB4D39">
        <w:rPr>
          <w:rFonts w:ascii="Garamond" w:hAnsi="Garamond"/>
        </w:rPr>
        <w:t xml:space="preserve">A power analysis of the second t-test, comparing the 3-7 and 8-10 age groups, reveals a high power of 1. The power analysis of the third test finds a power of 0.944, and the power analysis of the fourth test finds a power of 0.82. </w:t>
      </w:r>
      <w:r w:rsidR="00DD437A">
        <w:rPr>
          <w:rFonts w:ascii="Garamond" w:hAnsi="Garamond"/>
        </w:rPr>
        <w:t>Calculations for original study power</w:t>
      </w:r>
      <w:r w:rsidR="00DD437A" w:rsidRPr="00DD437A">
        <w:rPr>
          <w:rFonts w:ascii="Garamond" w:hAnsi="Garamond"/>
        </w:rPr>
        <w:t xml:space="preserve"> </w:t>
      </w:r>
      <w:r w:rsidR="00DD437A">
        <w:rPr>
          <w:rFonts w:ascii="Garamond" w:hAnsi="Garamond"/>
        </w:rPr>
        <w:t xml:space="preserve">are </w:t>
      </w:r>
      <w:r w:rsidR="00DD437A" w:rsidRPr="00DD437A">
        <w:rPr>
          <w:rFonts w:ascii="Garamond" w:hAnsi="Garamond"/>
        </w:rPr>
        <w:t>found in the power notebook of the research compendium.</w:t>
      </w:r>
    </w:p>
    <w:p w14:paraId="3D3D2FF1" w14:textId="77777777" w:rsidR="001335B5" w:rsidRDefault="001335B5" w:rsidP="006370DA">
      <w:pPr>
        <w:rPr>
          <w:rFonts w:ascii="Garamond" w:hAnsi="Garamond"/>
        </w:rPr>
      </w:pPr>
    </w:p>
    <w:p w14:paraId="05669CD7" w14:textId="6F6505D1" w:rsidR="006370DA" w:rsidRDefault="006370DA" w:rsidP="006370DA">
      <w:pPr>
        <w:rPr>
          <w:rFonts w:ascii="Garamond" w:hAnsi="Garamond"/>
          <w:b/>
        </w:rPr>
      </w:pPr>
      <w:r w:rsidRPr="006370DA">
        <w:rPr>
          <w:rFonts w:ascii="Garamond" w:hAnsi="Garamond"/>
          <w:b/>
        </w:rPr>
        <w:t>Planned Sample</w:t>
      </w:r>
    </w:p>
    <w:p w14:paraId="119D17E4" w14:textId="77777777" w:rsidR="001335B5" w:rsidRPr="006370DA" w:rsidRDefault="001335B5" w:rsidP="006370DA">
      <w:pPr>
        <w:rPr>
          <w:rFonts w:ascii="Garamond" w:hAnsi="Garamond"/>
        </w:rPr>
      </w:pPr>
    </w:p>
    <w:p w14:paraId="501A3108" w14:textId="11AF8A36" w:rsidR="00C41A60" w:rsidRPr="00C47F88" w:rsidRDefault="00C2119A" w:rsidP="00C47F88">
      <w:pPr>
        <w:ind w:firstLine="720"/>
        <w:rPr>
          <w:rFonts w:ascii="Garamond" w:hAnsi="Garamond"/>
        </w:rPr>
      </w:pPr>
      <w:r w:rsidRPr="00C2119A">
        <w:rPr>
          <w:rFonts w:ascii="Garamond" w:hAnsi="Garamond"/>
        </w:rPr>
        <w:t>This replication will recreate the study's groups</w:t>
      </w:r>
      <w:r w:rsidRPr="00C2119A">
        <w:rPr>
          <w:rFonts w:ascii="Garamond" w:hAnsi="Garamond"/>
          <w:lang w:val="en-US"/>
        </w:rPr>
        <w:t>.</w:t>
      </w:r>
      <w:r>
        <w:rPr>
          <w:rFonts w:ascii="Garamond" w:hAnsi="Garamond"/>
          <w:lang w:val="en-US"/>
        </w:rPr>
        <w:t xml:space="preserve"> They</w:t>
      </w:r>
      <w:r w:rsidRPr="00C2119A">
        <w:rPr>
          <w:rFonts w:ascii="Garamond" w:hAnsi="Garamond"/>
        </w:rPr>
        <w:t xml:space="preserve"> correspond</w:t>
      </w:r>
      <w:r w:rsidRPr="00C2119A">
        <w:rPr>
          <w:rFonts w:ascii="Garamond" w:hAnsi="Garamond"/>
          <w:lang w:val="en-US"/>
        </w:rPr>
        <w:t xml:space="preserve"> </w:t>
      </w:r>
      <w:r w:rsidRPr="00C2119A">
        <w:rPr>
          <w:rFonts w:ascii="Garamond" w:hAnsi="Garamond"/>
        </w:rPr>
        <w:t xml:space="preserve">to </w:t>
      </w:r>
      <w:r w:rsidRPr="00C2119A">
        <w:rPr>
          <w:rFonts w:ascii="Garamond" w:hAnsi="Garamond"/>
          <w:lang w:val="en-US"/>
        </w:rPr>
        <w:t>participants’</w:t>
      </w:r>
      <w:r w:rsidRPr="00C2119A">
        <w:rPr>
          <w:rFonts w:ascii="Garamond" w:hAnsi="Garamond"/>
        </w:rPr>
        <w:t xml:space="preserve"> age when they arrived in the U</w:t>
      </w:r>
      <w:r w:rsidRPr="00C2119A">
        <w:rPr>
          <w:rFonts w:ascii="Garamond" w:hAnsi="Garamond"/>
          <w:lang w:val="en-US"/>
        </w:rPr>
        <w:t>K</w:t>
      </w:r>
      <w:r w:rsidRPr="00C2119A">
        <w:rPr>
          <w:rFonts w:ascii="Garamond" w:hAnsi="Garamond"/>
        </w:rPr>
        <w:t xml:space="preserve">: </w:t>
      </w:r>
      <w:r w:rsidRPr="00C2119A">
        <w:rPr>
          <w:rFonts w:ascii="Garamond" w:hAnsi="Garamond"/>
          <w:lang w:val="en-US"/>
        </w:rPr>
        <w:t>a</w:t>
      </w:r>
      <w:r w:rsidRPr="00C2119A">
        <w:rPr>
          <w:rFonts w:ascii="Garamond" w:hAnsi="Garamond"/>
        </w:rPr>
        <w:t xml:space="preserve"> group for those aged 3-7 years old at their arrival, </w:t>
      </w:r>
      <w:r w:rsidRPr="00C2119A">
        <w:rPr>
          <w:rFonts w:ascii="Garamond" w:hAnsi="Garamond"/>
          <w:lang w:val="en-US"/>
        </w:rPr>
        <w:t xml:space="preserve">one </w:t>
      </w:r>
      <w:r w:rsidRPr="00C2119A">
        <w:rPr>
          <w:rFonts w:ascii="Garamond" w:hAnsi="Garamond"/>
        </w:rPr>
        <w:t xml:space="preserve">for those aged 8-10, </w:t>
      </w:r>
      <w:r w:rsidRPr="00C2119A">
        <w:rPr>
          <w:rFonts w:ascii="Garamond" w:hAnsi="Garamond"/>
          <w:lang w:val="en-US"/>
        </w:rPr>
        <w:t>a</w:t>
      </w:r>
      <w:r>
        <w:rPr>
          <w:rFonts w:ascii="Garamond" w:hAnsi="Garamond"/>
          <w:lang w:val="en-US"/>
        </w:rPr>
        <w:t xml:space="preserve">ged </w:t>
      </w:r>
      <w:r w:rsidRPr="00C2119A">
        <w:rPr>
          <w:rFonts w:ascii="Garamond" w:hAnsi="Garamond"/>
        </w:rPr>
        <w:t>11-15</w:t>
      </w:r>
      <w:r w:rsidRPr="00C2119A">
        <w:rPr>
          <w:rFonts w:ascii="Garamond" w:hAnsi="Garamond"/>
          <w:lang w:val="en-US"/>
        </w:rPr>
        <w:t>,</w:t>
      </w:r>
      <w:r>
        <w:rPr>
          <w:rFonts w:ascii="Garamond" w:hAnsi="Garamond"/>
          <w:lang w:val="en-US"/>
        </w:rPr>
        <w:t xml:space="preserve"> aged </w:t>
      </w:r>
      <w:r w:rsidRPr="00C2119A">
        <w:rPr>
          <w:rFonts w:ascii="Garamond" w:hAnsi="Garamond"/>
        </w:rPr>
        <w:t>17-39, plus a group for native citizens</w:t>
      </w:r>
      <w:r w:rsidRPr="00C2119A">
        <w:rPr>
          <w:rFonts w:ascii="Garamond" w:hAnsi="Garamond"/>
          <w:lang w:val="en-US"/>
        </w:rPr>
        <w:t>.</w:t>
      </w:r>
      <w:r>
        <w:rPr>
          <w:rFonts w:ascii="Garamond" w:hAnsi="Garamond"/>
          <w:lang w:val="en-US"/>
        </w:rPr>
        <w:t xml:space="preserve"> </w:t>
      </w:r>
      <w:r w:rsidR="00C41A60">
        <w:rPr>
          <w:rFonts w:ascii="Garamond" w:hAnsi="Garamond"/>
          <w:lang w:val="en-US"/>
        </w:rPr>
        <w:t>The planned data analysis requires the use of a data frame to export test scores to a csv file on R studio, which is the software that will be used for analysis. The original study has unequal sample sizes across four t-tests. Unfortunately, it is not possible to make a data frame in R out of data containing the scores of uneven samples. R returns the error “</w:t>
      </w:r>
      <w:r w:rsidR="00C47F88" w:rsidRPr="00C47F88">
        <w:rPr>
          <w:rFonts w:ascii="Garamond" w:hAnsi="Garamond"/>
        </w:rPr>
        <w:t>arguments imply differing number of rows</w:t>
      </w:r>
      <w:r w:rsidR="00C47F88">
        <w:rPr>
          <w:rFonts w:ascii="Garamond" w:hAnsi="Garamond"/>
          <w:lang w:val="en-US"/>
        </w:rPr>
        <w:t>” when trying to do so.</w:t>
      </w:r>
      <w:r w:rsidR="00C41A60">
        <w:rPr>
          <w:rFonts w:ascii="Garamond" w:hAnsi="Garamond"/>
          <w:lang w:val="en-US"/>
        </w:rPr>
        <w:t xml:space="preserve"> This is because the data frame would not have the same number of rows for each column, as some columns would contain more data from a higher number of participants. </w:t>
      </w:r>
      <w:r w:rsidR="00C47F88">
        <w:rPr>
          <w:rFonts w:ascii="Garamond" w:hAnsi="Garamond"/>
          <w:lang w:val="en-US"/>
        </w:rPr>
        <w:t xml:space="preserve">To avoid this problem, I must </w:t>
      </w:r>
      <w:r w:rsidR="00C41A60">
        <w:rPr>
          <w:rFonts w:ascii="Garamond" w:hAnsi="Garamond"/>
          <w:lang w:val="en-US"/>
        </w:rPr>
        <w:t>use identical sample sizes across the four t-tests.</w:t>
      </w:r>
    </w:p>
    <w:p w14:paraId="4014F024" w14:textId="77777777" w:rsidR="00C41A60" w:rsidRDefault="00C41A60" w:rsidP="00C41A60">
      <w:pPr>
        <w:ind w:firstLine="720"/>
        <w:rPr>
          <w:rFonts w:ascii="Garamond" w:hAnsi="Garamond"/>
          <w:lang w:val="en-US"/>
        </w:rPr>
      </w:pPr>
    </w:p>
    <w:p w14:paraId="4AC275DF" w14:textId="6A8956A3" w:rsidR="00C41A60" w:rsidRDefault="006370DA" w:rsidP="00C2119A">
      <w:pPr>
        <w:ind w:firstLine="720"/>
        <w:rPr>
          <w:rFonts w:ascii="Garamond" w:hAnsi="Garamond"/>
          <w:lang w:val="en-US"/>
        </w:rPr>
      </w:pPr>
      <w:r w:rsidRPr="006370DA">
        <w:rPr>
          <w:rFonts w:ascii="Garamond" w:hAnsi="Garamond"/>
        </w:rPr>
        <w:t>To achieve a high power</w:t>
      </w:r>
      <w:r w:rsidR="00762BF3">
        <w:rPr>
          <w:rFonts w:ascii="Garamond" w:hAnsi="Garamond"/>
        </w:rPr>
        <w:t>, the first test require</w:t>
      </w:r>
      <w:r w:rsidR="00C2119A" w:rsidRPr="00C2119A">
        <w:rPr>
          <w:rFonts w:ascii="Garamond" w:hAnsi="Garamond"/>
          <w:lang w:val="en-US"/>
        </w:rPr>
        <w:t>s</w:t>
      </w:r>
      <w:r w:rsidR="00762BF3">
        <w:rPr>
          <w:rFonts w:ascii="Garamond" w:hAnsi="Garamond"/>
        </w:rPr>
        <w:t xml:space="preserve"> a modification to its sample size</w:t>
      </w:r>
      <w:r w:rsidR="00C41A60">
        <w:rPr>
          <w:rFonts w:ascii="Garamond" w:hAnsi="Garamond"/>
          <w:lang w:val="en-US"/>
        </w:rPr>
        <w:t xml:space="preserve">. </w:t>
      </w:r>
      <w:r w:rsidR="00762BF3">
        <w:rPr>
          <w:rFonts w:ascii="Garamond" w:hAnsi="Garamond"/>
        </w:rPr>
        <w:t xml:space="preserve">Using </w:t>
      </w:r>
      <w:r w:rsidR="00C2119A" w:rsidRPr="00C2119A">
        <w:rPr>
          <w:rFonts w:ascii="Garamond" w:hAnsi="Garamond"/>
          <w:lang w:val="en-US"/>
        </w:rPr>
        <w:t xml:space="preserve">a </w:t>
      </w:r>
      <w:r w:rsidR="00762BF3">
        <w:rPr>
          <w:rFonts w:ascii="Garamond" w:hAnsi="Garamond"/>
        </w:rPr>
        <w:t xml:space="preserve">power analysis, I found that </w:t>
      </w:r>
      <w:r w:rsidR="00762BF3" w:rsidRPr="006370DA">
        <w:rPr>
          <w:rFonts w:ascii="Garamond" w:hAnsi="Garamond"/>
        </w:rPr>
        <w:t>the</w:t>
      </w:r>
      <w:r w:rsidR="00762BF3">
        <w:rPr>
          <w:rFonts w:ascii="Garamond" w:hAnsi="Garamond"/>
        </w:rPr>
        <w:t xml:space="preserve"> </w:t>
      </w:r>
      <w:r w:rsidR="00762BF3" w:rsidRPr="006370DA">
        <w:rPr>
          <w:rFonts w:ascii="Garamond" w:hAnsi="Garamond"/>
        </w:rPr>
        <w:t xml:space="preserve">necessary </w:t>
      </w:r>
      <w:r w:rsidR="00C41A60" w:rsidRPr="00C41A60">
        <w:rPr>
          <w:rFonts w:ascii="Garamond" w:hAnsi="Garamond"/>
          <w:lang w:val="en-US"/>
        </w:rPr>
        <w:t>sample size</w:t>
      </w:r>
      <w:r w:rsidR="00C41A60">
        <w:rPr>
          <w:rFonts w:ascii="Garamond" w:hAnsi="Garamond"/>
          <w:lang w:val="en-US"/>
        </w:rPr>
        <w:t xml:space="preserve"> </w:t>
      </w:r>
      <w:r w:rsidR="00762BF3" w:rsidRPr="006370DA">
        <w:rPr>
          <w:rFonts w:ascii="Garamond" w:hAnsi="Garamond"/>
        </w:rPr>
        <w:t xml:space="preserve">to achieve 80% power to detect the effect size </w:t>
      </w:r>
      <w:r w:rsidR="00C41A60" w:rsidRPr="00C41A60">
        <w:rPr>
          <w:rFonts w:ascii="Garamond" w:hAnsi="Garamond"/>
          <w:lang w:val="en-US"/>
        </w:rPr>
        <w:t>is</w:t>
      </w:r>
      <w:r w:rsidR="00762BF3" w:rsidRPr="006370DA">
        <w:rPr>
          <w:rFonts w:ascii="Garamond" w:hAnsi="Garamond"/>
        </w:rPr>
        <w:t xml:space="preserve"> </w:t>
      </w:r>
      <w:r w:rsidR="00C41A60" w:rsidRPr="00C41A60">
        <w:rPr>
          <w:rFonts w:ascii="Garamond" w:hAnsi="Garamond"/>
          <w:lang w:val="en-US"/>
        </w:rPr>
        <w:t xml:space="preserve">545 </w:t>
      </w:r>
      <w:r w:rsidR="00762BF3">
        <w:rPr>
          <w:rFonts w:ascii="Garamond" w:hAnsi="Garamond"/>
        </w:rPr>
        <w:t>participants in native group</w:t>
      </w:r>
      <w:r w:rsidR="00C41A60" w:rsidRPr="00C41A60">
        <w:rPr>
          <w:rFonts w:ascii="Garamond" w:hAnsi="Garamond"/>
          <w:lang w:val="en-US"/>
        </w:rPr>
        <w:t xml:space="preserve"> </w:t>
      </w:r>
      <w:r w:rsidR="00762BF3">
        <w:rPr>
          <w:rFonts w:ascii="Garamond" w:hAnsi="Garamond"/>
        </w:rPr>
        <w:t>and</w:t>
      </w:r>
      <w:r w:rsidR="00C41A60" w:rsidRPr="00C41A60">
        <w:rPr>
          <w:rFonts w:ascii="Garamond" w:hAnsi="Garamond"/>
          <w:lang w:val="en-US"/>
        </w:rPr>
        <w:t xml:space="preserve"> in </w:t>
      </w:r>
      <w:r w:rsidR="00762BF3">
        <w:rPr>
          <w:rFonts w:ascii="Garamond" w:hAnsi="Garamond"/>
        </w:rPr>
        <w:t>the 3-7 age group</w:t>
      </w:r>
      <w:r w:rsidR="00762BF3" w:rsidRPr="006370DA">
        <w:rPr>
          <w:rFonts w:ascii="Garamond" w:hAnsi="Garamond"/>
        </w:rPr>
        <w:t>.</w:t>
      </w:r>
      <w:r w:rsidR="00C41A60" w:rsidRPr="00C41A60">
        <w:rPr>
          <w:rFonts w:ascii="Garamond" w:hAnsi="Garamond"/>
          <w:lang w:val="en-US"/>
        </w:rPr>
        <w:t xml:space="preserve"> Due to t</w:t>
      </w:r>
      <w:r w:rsidR="00C41A60">
        <w:rPr>
          <w:rFonts w:ascii="Garamond" w:hAnsi="Garamond"/>
          <w:lang w:val="en-US"/>
        </w:rPr>
        <w:t>he need to have equal sample sizes across all groups, all groups will have 545 participants, with a total of 2725 participants. While this large number of participants</w:t>
      </w:r>
      <w:r w:rsidR="00C47F88">
        <w:rPr>
          <w:rFonts w:ascii="Garamond" w:hAnsi="Garamond"/>
          <w:lang w:val="en-US"/>
        </w:rPr>
        <w:t xml:space="preserve"> </w:t>
      </w:r>
      <w:r w:rsidR="00C41A60">
        <w:rPr>
          <w:rFonts w:ascii="Garamond" w:hAnsi="Garamond"/>
          <w:lang w:val="en-US"/>
        </w:rPr>
        <w:t xml:space="preserve">will increase the study’s cost, it is necessary for the analysis in R. </w:t>
      </w:r>
      <w:r w:rsidR="00C47F88">
        <w:rPr>
          <w:rFonts w:ascii="Garamond" w:hAnsi="Garamond"/>
          <w:lang w:val="en-US"/>
        </w:rPr>
        <w:t>In addition, there is a tradeoff between study cost and power – and having a sufficient power is crucial to this replication. Therefore, I choose to increase the study’s cost for the sake of having sufficient power across the t-tests.</w:t>
      </w:r>
    </w:p>
    <w:p w14:paraId="383370B1" w14:textId="77777777" w:rsidR="00C47F88" w:rsidRDefault="006370DA" w:rsidP="00C2119A">
      <w:pPr>
        <w:ind w:firstLine="720"/>
        <w:rPr>
          <w:rFonts w:ascii="Garamond" w:hAnsi="Garamond"/>
        </w:rPr>
      </w:pPr>
      <w:r w:rsidRPr="006370DA">
        <w:rPr>
          <w:rFonts w:ascii="Garamond" w:hAnsi="Garamond"/>
        </w:rPr>
        <w:t xml:space="preserve"> </w:t>
      </w:r>
    </w:p>
    <w:p w14:paraId="6A84530E" w14:textId="7BF21864" w:rsidR="001335B5" w:rsidRDefault="00DD437A" w:rsidP="00C47F88">
      <w:pPr>
        <w:ind w:firstLine="720"/>
        <w:rPr>
          <w:rFonts w:ascii="Garamond" w:hAnsi="Garamond"/>
          <w:lang w:val="en-US"/>
        </w:rPr>
      </w:pPr>
      <w:r>
        <w:rPr>
          <w:rFonts w:ascii="Garamond" w:hAnsi="Garamond"/>
        </w:rPr>
        <w:t>C</w:t>
      </w:r>
      <w:r w:rsidRPr="00DD437A">
        <w:rPr>
          <w:rFonts w:ascii="Garamond" w:hAnsi="Garamond"/>
        </w:rPr>
        <w:t>alculations for</w:t>
      </w:r>
      <w:r w:rsidR="00C2119A" w:rsidRPr="00C2119A">
        <w:rPr>
          <w:rFonts w:ascii="Garamond" w:hAnsi="Garamond"/>
          <w:lang w:val="en-US"/>
        </w:rPr>
        <w:t xml:space="preserve"> th</w:t>
      </w:r>
      <w:r w:rsidR="00C2119A">
        <w:rPr>
          <w:rFonts w:ascii="Garamond" w:hAnsi="Garamond"/>
          <w:lang w:val="en-US"/>
        </w:rPr>
        <w:t>e</w:t>
      </w:r>
      <w:r w:rsidRPr="00DD437A">
        <w:rPr>
          <w:rFonts w:ascii="Garamond" w:hAnsi="Garamond"/>
        </w:rPr>
        <w:t xml:space="preserve"> </w:t>
      </w:r>
      <w:r>
        <w:rPr>
          <w:rFonts w:ascii="Garamond" w:hAnsi="Garamond"/>
        </w:rPr>
        <w:t xml:space="preserve">replication </w:t>
      </w:r>
      <w:r w:rsidRPr="00DD437A">
        <w:rPr>
          <w:rFonts w:ascii="Garamond" w:hAnsi="Garamond"/>
        </w:rPr>
        <w:t>study</w:t>
      </w:r>
      <w:r w:rsidR="00C2119A" w:rsidRPr="00C2119A">
        <w:rPr>
          <w:rFonts w:ascii="Garamond" w:hAnsi="Garamond"/>
          <w:lang w:val="en-US"/>
        </w:rPr>
        <w:t>’s</w:t>
      </w:r>
      <w:r w:rsidRPr="00DD437A">
        <w:rPr>
          <w:rFonts w:ascii="Garamond" w:hAnsi="Garamond"/>
        </w:rPr>
        <w:t xml:space="preserve"> power are </w:t>
      </w:r>
      <w:r>
        <w:rPr>
          <w:rFonts w:ascii="Garamond" w:hAnsi="Garamond"/>
        </w:rPr>
        <w:t xml:space="preserve">also </w:t>
      </w:r>
      <w:r w:rsidRPr="00DD437A">
        <w:rPr>
          <w:rFonts w:ascii="Garamond" w:hAnsi="Garamond"/>
        </w:rPr>
        <w:t>found in the power notebook of the research compendium.</w:t>
      </w:r>
      <w:r>
        <w:rPr>
          <w:rFonts w:ascii="Garamond" w:hAnsi="Garamond"/>
        </w:rPr>
        <w:t xml:space="preserve"> </w:t>
      </w:r>
      <w:r w:rsidR="006370DA" w:rsidRPr="006370DA">
        <w:rPr>
          <w:rFonts w:ascii="Garamond" w:hAnsi="Garamond"/>
        </w:rPr>
        <w:t xml:space="preserve">In the </w:t>
      </w:r>
      <w:r w:rsidR="006370DA">
        <w:rPr>
          <w:rFonts w:ascii="Garamond" w:hAnsi="Garamond"/>
        </w:rPr>
        <w:t>PBS</w:t>
      </w:r>
      <w:r w:rsidR="006370DA" w:rsidRPr="006370DA">
        <w:rPr>
          <w:rFonts w:ascii="Garamond" w:hAnsi="Garamond"/>
        </w:rPr>
        <w:t xml:space="preserve"> lab, studies are run for one week at a time and data collection will stop at the end of one week. In </w:t>
      </w:r>
      <w:r w:rsidR="006370DA">
        <w:rPr>
          <w:rFonts w:ascii="Garamond" w:hAnsi="Garamond"/>
        </w:rPr>
        <w:t>this sample</w:t>
      </w:r>
      <w:r w:rsidR="006370DA" w:rsidRPr="006370DA">
        <w:rPr>
          <w:rFonts w:ascii="Garamond" w:hAnsi="Garamond"/>
        </w:rPr>
        <w:t xml:space="preserve">, participants will be student participants and will be compensated with course credit. The average </w:t>
      </w:r>
      <w:r w:rsidR="006370DA">
        <w:rPr>
          <w:rFonts w:ascii="Garamond" w:hAnsi="Garamond"/>
        </w:rPr>
        <w:t>LSE</w:t>
      </w:r>
      <w:r w:rsidR="006370DA" w:rsidRPr="006370DA">
        <w:rPr>
          <w:rFonts w:ascii="Garamond" w:hAnsi="Garamond"/>
        </w:rPr>
        <w:t xml:space="preserve"> sample is typically between 18 and 22 years old and is primarily European and female</w:t>
      </w:r>
      <w:r w:rsidR="006370DA">
        <w:rPr>
          <w:rFonts w:ascii="Garamond" w:hAnsi="Garamond"/>
        </w:rPr>
        <w:t>.</w:t>
      </w:r>
    </w:p>
    <w:p w14:paraId="119EB702" w14:textId="77777777" w:rsidR="00C47F88" w:rsidRPr="00C47F88" w:rsidRDefault="00C47F88" w:rsidP="00C47F88">
      <w:pPr>
        <w:rPr>
          <w:rFonts w:ascii="Garamond" w:hAnsi="Garamond"/>
          <w:lang w:val="en-US"/>
        </w:rPr>
      </w:pPr>
    </w:p>
    <w:p w14:paraId="7CE40B29" w14:textId="71731EB8" w:rsidR="006370DA" w:rsidRDefault="006370DA" w:rsidP="006370DA">
      <w:pPr>
        <w:rPr>
          <w:rFonts w:ascii="Garamond" w:hAnsi="Garamond"/>
          <w:b/>
        </w:rPr>
      </w:pPr>
      <w:r w:rsidRPr="006370DA">
        <w:rPr>
          <w:rFonts w:ascii="Garamond" w:hAnsi="Garamond"/>
          <w:b/>
        </w:rPr>
        <w:lastRenderedPageBreak/>
        <w:t>Materials</w:t>
      </w:r>
    </w:p>
    <w:p w14:paraId="686E627E" w14:textId="77777777" w:rsidR="001335B5" w:rsidRPr="006370DA" w:rsidRDefault="001335B5" w:rsidP="006370DA">
      <w:pPr>
        <w:rPr>
          <w:rFonts w:ascii="Garamond" w:hAnsi="Garamond"/>
        </w:rPr>
      </w:pPr>
    </w:p>
    <w:p w14:paraId="78865750" w14:textId="6ABB8E2F" w:rsidR="00B73203" w:rsidRPr="00B73203" w:rsidRDefault="00B73203" w:rsidP="00B73203">
      <w:pPr>
        <w:ind w:firstLine="720"/>
        <w:rPr>
          <w:rFonts w:ascii="Garamond" w:eastAsiaTheme="minorEastAsia" w:hAnsi="Garamond"/>
          <w:lang w:val="en-US" w:eastAsia="en-US"/>
        </w:rPr>
      </w:pPr>
      <w:r w:rsidRPr="00B73203">
        <w:rPr>
          <w:rFonts w:ascii="Garamond" w:hAnsi="Garamond"/>
        </w:rPr>
        <w:t>The test used in the replication will be the same as the test employed in the original study, which is based on one used by Linebarger, Schwartz, and Saffran (1983). This test will examine participants’ abilities in 12 areas of English grammar</w:t>
      </w:r>
      <w:r w:rsidR="00F81053" w:rsidRPr="00F81053">
        <w:rPr>
          <w:rFonts w:ascii="Garamond" w:hAnsi="Garamond"/>
          <w:lang w:val="en-US"/>
        </w:rPr>
        <w:t xml:space="preserve">. </w:t>
      </w:r>
      <w:r w:rsidR="00F81053">
        <w:rPr>
          <w:rFonts w:ascii="Garamond" w:hAnsi="Garamond"/>
        </w:rPr>
        <w:t xml:space="preserve">For instance, </w:t>
      </w:r>
      <w:r w:rsidRPr="00B73203">
        <w:rPr>
          <w:rFonts w:ascii="Garamond" w:hAnsi="Garamond"/>
        </w:rPr>
        <w:t>‘</w:t>
      </w:r>
      <w:r w:rsidR="00F81053" w:rsidRPr="00F81053">
        <w:rPr>
          <w:rFonts w:ascii="Garamond" w:hAnsi="Garamond"/>
          <w:lang w:val="en-US"/>
        </w:rPr>
        <w:t>W</w:t>
      </w:r>
      <w:r w:rsidR="00F81053">
        <w:rPr>
          <w:rFonts w:ascii="Garamond" w:hAnsi="Garamond"/>
        </w:rPr>
        <w:t>h</w:t>
      </w:r>
      <w:r w:rsidR="00F81053" w:rsidRPr="00F81053">
        <w:rPr>
          <w:rFonts w:ascii="Garamond" w:hAnsi="Garamond"/>
          <w:lang w:val="en-US"/>
        </w:rPr>
        <w:t>-</w:t>
      </w:r>
      <w:r w:rsidRPr="00B73203">
        <w:rPr>
          <w:rFonts w:ascii="Garamond" w:hAnsi="Garamond"/>
        </w:rPr>
        <w:t>questions</w:t>
      </w:r>
      <w:r w:rsidR="00F81053" w:rsidRPr="00F81053">
        <w:rPr>
          <w:rFonts w:ascii="Garamond" w:hAnsi="Garamond"/>
          <w:lang w:val="en-US"/>
        </w:rPr>
        <w:t>’</w:t>
      </w:r>
      <w:r w:rsidRPr="00B73203">
        <w:rPr>
          <w:rFonts w:ascii="Garamond" w:hAnsi="Garamond"/>
        </w:rPr>
        <w:t xml:space="preserve"> </w:t>
      </w:r>
      <w:r w:rsidR="00F81053">
        <w:rPr>
          <w:rFonts w:ascii="Garamond" w:hAnsi="Garamond"/>
        </w:rPr>
        <w:t xml:space="preserve">are tested through such tasks as </w:t>
      </w:r>
      <w:r w:rsidRPr="00B73203">
        <w:rPr>
          <w:rFonts w:ascii="Garamond" w:hAnsi="Garamond"/>
        </w:rPr>
        <w:t xml:space="preserve">picking the correct phrase between “When will Sam fix his car?” and “When Sam will fix his car?”, pronominalisation </w:t>
      </w:r>
      <w:r w:rsidR="00F81053" w:rsidRPr="00F81053">
        <w:rPr>
          <w:rFonts w:ascii="Garamond" w:hAnsi="Garamond"/>
          <w:lang w:val="en-US"/>
        </w:rPr>
        <w:t xml:space="preserve">is evaluated by </w:t>
      </w:r>
      <w:r w:rsidR="00F81053">
        <w:rPr>
          <w:rFonts w:ascii="Garamond" w:hAnsi="Garamond"/>
        </w:rPr>
        <w:t xml:space="preserve">asking participants to choose between </w:t>
      </w:r>
      <w:r w:rsidRPr="00B73203">
        <w:rPr>
          <w:rFonts w:ascii="Garamond" w:hAnsi="Garamond"/>
        </w:rPr>
        <w:t xml:space="preserve">“Susan is making some cookies for us.” </w:t>
      </w:r>
      <w:r w:rsidR="00F81053" w:rsidRPr="00F81053">
        <w:rPr>
          <w:rFonts w:ascii="Garamond" w:hAnsi="Garamond"/>
          <w:lang w:val="en-US"/>
        </w:rPr>
        <w:t>and</w:t>
      </w:r>
      <w:r w:rsidRPr="00B73203">
        <w:rPr>
          <w:rFonts w:ascii="Garamond" w:hAnsi="Garamond"/>
        </w:rPr>
        <w:t xml:space="preserve"> “Susan is making some cookies for we.”</w:t>
      </w:r>
      <w:r w:rsidR="00F81053" w:rsidRPr="00F81053">
        <w:rPr>
          <w:rFonts w:ascii="Garamond" w:hAnsi="Garamond"/>
          <w:lang w:val="en-US"/>
        </w:rPr>
        <w:t>,</w:t>
      </w:r>
      <w:r w:rsidRPr="00B73203">
        <w:rPr>
          <w:rFonts w:ascii="Garamond" w:hAnsi="Garamond"/>
        </w:rPr>
        <w:t xml:space="preserve"> and past tense </w:t>
      </w:r>
      <w:r w:rsidR="00F81053" w:rsidRPr="00F81053">
        <w:rPr>
          <w:rFonts w:ascii="Garamond" w:hAnsi="Garamond"/>
          <w:lang w:val="en-US"/>
        </w:rPr>
        <w:t xml:space="preserve">with phrases such as </w:t>
      </w:r>
      <w:r w:rsidRPr="00B73203">
        <w:rPr>
          <w:rFonts w:ascii="Garamond" w:hAnsi="Garamond"/>
        </w:rPr>
        <w:t xml:space="preserve">“A bat flew into our attic last night.” </w:t>
      </w:r>
      <w:r w:rsidR="00F81053" w:rsidRPr="00F81053">
        <w:rPr>
          <w:rFonts w:ascii="Garamond" w:hAnsi="Garamond"/>
          <w:lang w:val="en-US"/>
        </w:rPr>
        <w:t>versus</w:t>
      </w:r>
      <w:r w:rsidRPr="00B73203">
        <w:rPr>
          <w:rFonts w:ascii="Garamond" w:hAnsi="Garamond"/>
        </w:rPr>
        <w:t xml:space="preserve"> “A bat flewed into our attic last night.”</w:t>
      </w:r>
      <w:r w:rsidR="00F81053" w:rsidRPr="00F81053">
        <w:rPr>
          <w:rFonts w:ascii="Garamond" w:hAnsi="Garamond"/>
          <w:lang w:val="en-US"/>
        </w:rPr>
        <w:t>.</w:t>
      </w:r>
      <w:r w:rsidRPr="00B73203">
        <w:rPr>
          <w:rFonts w:ascii="Garamond" w:hAnsi="Garamond"/>
          <w:lang w:val="en-US"/>
        </w:rPr>
        <w:t xml:space="preserve"> </w:t>
      </w:r>
      <w:r w:rsidR="00F81053">
        <w:rPr>
          <w:rFonts w:ascii="Garamond" w:hAnsi="Garamond"/>
        </w:rPr>
        <w:t xml:space="preserve">The other areas of English grammar that are tested are: plural, third person singular, present progressive, determiners, particle movement, subcategorization, auxiliaries, yes/no questions and word order. </w:t>
      </w:r>
      <w:r w:rsidRPr="00B73203">
        <w:rPr>
          <w:rFonts w:ascii="Garamond" w:eastAsiaTheme="minorEastAsia" w:hAnsi="Garamond"/>
          <w:lang w:eastAsia="en-US"/>
        </w:rPr>
        <w:t xml:space="preserve">The highest attainable score </w:t>
      </w:r>
      <w:r w:rsidRPr="00B73203">
        <w:rPr>
          <w:rFonts w:ascii="Garamond" w:hAnsi="Garamond"/>
          <w:lang w:val="en-US"/>
        </w:rPr>
        <w:t xml:space="preserve">in this test </w:t>
      </w:r>
      <w:r w:rsidRPr="00B73203">
        <w:rPr>
          <w:rFonts w:ascii="Garamond" w:eastAsiaTheme="minorEastAsia" w:hAnsi="Garamond"/>
          <w:lang w:eastAsia="en-US"/>
        </w:rPr>
        <w:t>is 276</w:t>
      </w:r>
      <w:r w:rsidRPr="00B73203">
        <w:rPr>
          <w:rFonts w:ascii="Garamond" w:hAnsi="Garamond"/>
          <w:lang w:val="en-US"/>
        </w:rPr>
        <w:t>.</w:t>
      </w:r>
      <w:r w:rsidRPr="00B73203">
        <w:rPr>
          <w:rFonts w:ascii="Garamond" w:eastAsiaTheme="minorEastAsia" w:hAnsi="Garamond"/>
          <w:lang w:eastAsia="en-US"/>
        </w:rPr>
        <w:t xml:space="preserve"> The dependent variable </w:t>
      </w:r>
      <w:r w:rsidRPr="00B73203">
        <w:rPr>
          <w:rFonts w:ascii="Garamond" w:hAnsi="Garamond"/>
          <w:lang w:val="en-US"/>
        </w:rPr>
        <w:t>in th</w:t>
      </w:r>
      <w:r>
        <w:rPr>
          <w:rFonts w:ascii="Garamond" w:hAnsi="Garamond"/>
        </w:rPr>
        <w:t xml:space="preserve">is replication </w:t>
      </w:r>
      <w:r w:rsidRPr="00B73203">
        <w:rPr>
          <w:rFonts w:ascii="Garamond" w:eastAsiaTheme="minorEastAsia" w:hAnsi="Garamond"/>
          <w:lang w:eastAsia="en-US"/>
        </w:rPr>
        <w:t>is the total score across</w:t>
      </w:r>
      <w:r w:rsidRPr="00B73203">
        <w:rPr>
          <w:rFonts w:ascii="Garamond" w:hAnsi="Garamond"/>
          <w:lang w:val="en-US"/>
        </w:rPr>
        <w:t xml:space="preserve"> these</w:t>
      </w:r>
      <w:r w:rsidRPr="00B73203">
        <w:rPr>
          <w:rFonts w:ascii="Garamond" w:eastAsiaTheme="minorEastAsia" w:hAnsi="Garamond"/>
          <w:lang w:eastAsia="en-US"/>
        </w:rPr>
        <w:t xml:space="preserve"> questions</w:t>
      </w:r>
      <w:r w:rsidRPr="00B73203">
        <w:rPr>
          <w:rFonts w:ascii="Garamond" w:hAnsi="Garamond"/>
          <w:lang w:val="en-US"/>
        </w:rPr>
        <w:t xml:space="preserve">, which </w:t>
      </w:r>
      <w:r w:rsidRPr="00B73203">
        <w:rPr>
          <w:rFonts w:ascii="Garamond" w:eastAsiaTheme="minorEastAsia" w:hAnsi="Garamond"/>
          <w:lang w:eastAsia="en-US"/>
        </w:rPr>
        <w:t>will indirectly indicate participants' mastery of English grammar, which</w:t>
      </w:r>
      <w:r w:rsidRPr="00B73203">
        <w:rPr>
          <w:rFonts w:ascii="Garamond" w:hAnsi="Garamond"/>
          <w:lang w:val="en-US"/>
        </w:rPr>
        <w:t>,</w:t>
      </w:r>
      <w:r w:rsidRPr="00B73203">
        <w:rPr>
          <w:rFonts w:ascii="Garamond" w:eastAsiaTheme="minorEastAsia" w:hAnsi="Garamond"/>
          <w:lang w:eastAsia="en-US"/>
        </w:rPr>
        <w:t xml:space="preserve"> </w:t>
      </w:r>
      <w:r w:rsidRPr="00B73203">
        <w:rPr>
          <w:rFonts w:ascii="Garamond" w:hAnsi="Garamond"/>
          <w:lang w:val="en-US"/>
        </w:rPr>
        <w:t>in</w:t>
      </w:r>
      <w:r w:rsidRPr="00B73203">
        <w:rPr>
          <w:rFonts w:ascii="Garamond" w:eastAsiaTheme="minorEastAsia" w:hAnsi="Garamond"/>
          <w:lang w:eastAsia="en-US"/>
        </w:rPr>
        <w:t xml:space="preserve"> non-native learners</w:t>
      </w:r>
      <w:r w:rsidRPr="00B73203">
        <w:rPr>
          <w:rFonts w:ascii="Garamond" w:hAnsi="Garamond"/>
          <w:lang w:val="en-US"/>
        </w:rPr>
        <w:t>,</w:t>
      </w:r>
      <w:r w:rsidRPr="00B73203">
        <w:rPr>
          <w:rFonts w:ascii="Garamond" w:eastAsiaTheme="minorEastAsia" w:hAnsi="Garamond"/>
          <w:lang w:eastAsia="en-US"/>
        </w:rPr>
        <w:t xml:space="preserve"> the original study took as a sign of their ability to learn a second language</w:t>
      </w:r>
      <w:r w:rsidRPr="00B73203">
        <w:rPr>
          <w:rFonts w:ascii="Garamond" w:hAnsi="Garamond"/>
          <w:lang w:val="en-US"/>
        </w:rPr>
        <w:t>.</w:t>
      </w:r>
      <w:r>
        <w:rPr>
          <w:rFonts w:ascii="Garamond" w:hAnsi="Garamond"/>
        </w:rPr>
        <w:t xml:space="preserve"> </w:t>
      </w:r>
      <w:r w:rsidR="00F81053">
        <w:rPr>
          <w:rFonts w:ascii="Garamond" w:hAnsi="Garamond"/>
        </w:rPr>
        <w:t>Consistently, this replication will as well consider grammar ability to be telling of participants’ language acquisition.</w:t>
      </w:r>
    </w:p>
    <w:p w14:paraId="54D09B56" w14:textId="77777777" w:rsidR="00B73203" w:rsidRPr="00B73203" w:rsidRDefault="00B73203" w:rsidP="00B73203">
      <w:pPr>
        <w:ind w:firstLine="720"/>
        <w:rPr>
          <w:rFonts w:ascii="Garamond" w:hAnsi="Garamond"/>
        </w:rPr>
      </w:pPr>
    </w:p>
    <w:p w14:paraId="471EB1F3" w14:textId="77777777" w:rsidR="001335B5" w:rsidRPr="006370DA" w:rsidRDefault="001335B5" w:rsidP="006370DA">
      <w:pPr>
        <w:rPr>
          <w:rFonts w:ascii="Garamond" w:hAnsi="Garamond"/>
        </w:rPr>
      </w:pPr>
    </w:p>
    <w:p w14:paraId="6B973EA5" w14:textId="4840ACF2" w:rsidR="00502E2B" w:rsidRDefault="00502E2B" w:rsidP="00502E2B">
      <w:pPr>
        <w:rPr>
          <w:rFonts w:ascii="Garamond" w:hAnsi="Garamond"/>
          <w:b/>
        </w:rPr>
      </w:pPr>
      <w:r w:rsidRPr="00502E2B">
        <w:rPr>
          <w:rFonts w:ascii="Garamond" w:hAnsi="Garamond"/>
          <w:b/>
        </w:rPr>
        <w:t>Procedure</w:t>
      </w:r>
    </w:p>
    <w:p w14:paraId="743791E2" w14:textId="77777777" w:rsidR="001335B5" w:rsidRPr="00502E2B" w:rsidRDefault="001335B5" w:rsidP="00502E2B">
      <w:pPr>
        <w:rPr>
          <w:rFonts w:ascii="Garamond" w:hAnsi="Garamond"/>
        </w:rPr>
      </w:pPr>
    </w:p>
    <w:p w14:paraId="23C515F9" w14:textId="6D16AAC9" w:rsidR="00245182" w:rsidRPr="00245182" w:rsidRDefault="00502E2B" w:rsidP="00245182">
      <w:pPr>
        <w:rPr>
          <w:rFonts w:ascii="Garamond" w:eastAsiaTheme="minorEastAsia" w:hAnsi="Garamond"/>
          <w:lang w:eastAsia="en-US"/>
        </w:rPr>
      </w:pPr>
      <w:r w:rsidRPr="00502E2B">
        <w:rPr>
          <w:rFonts w:ascii="Garamond" w:hAnsi="Garamond"/>
        </w:rPr>
        <w:tab/>
      </w:r>
      <w:r w:rsidR="00F81053" w:rsidRPr="00F81053">
        <w:rPr>
          <w:rFonts w:ascii="Garamond" w:eastAsiaTheme="minorEastAsia" w:hAnsi="Garamond"/>
          <w:lang w:eastAsia="en-US"/>
        </w:rPr>
        <w:t xml:space="preserve">Just as in the original study, participants will be tested individually in the </w:t>
      </w:r>
      <w:r w:rsidR="00D23F6B">
        <w:rPr>
          <w:rFonts w:ascii="Garamond" w:hAnsi="Garamond"/>
          <w:lang w:val="en-US"/>
        </w:rPr>
        <w:t>LSE</w:t>
      </w:r>
      <w:r w:rsidR="00245182" w:rsidRPr="00245182">
        <w:rPr>
          <w:rFonts w:ascii="Garamond" w:hAnsi="Garamond"/>
          <w:lang w:val="en-US"/>
        </w:rPr>
        <w:t xml:space="preserve"> </w:t>
      </w:r>
      <w:r w:rsidR="00245182">
        <w:rPr>
          <w:rFonts w:ascii="Garamond" w:hAnsi="Garamond"/>
        </w:rPr>
        <w:t>lab</w:t>
      </w:r>
      <w:r w:rsidR="00245182" w:rsidRPr="00245182">
        <w:rPr>
          <w:rFonts w:ascii="Garamond" w:hAnsi="Garamond"/>
          <w:lang w:val="en-US"/>
        </w:rPr>
        <w:t xml:space="preserve"> </w:t>
      </w:r>
      <w:r w:rsidR="00245182">
        <w:rPr>
          <w:rFonts w:ascii="Garamond" w:hAnsi="Garamond"/>
        </w:rPr>
        <w:t>a</w:t>
      </w:r>
      <w:r w:rsidR="00245182" w:rsidRPr="00502E2B">
        <w:rPr>
          <w:rFonts w:ascii="Garamond" w:hAnsi="Garamond"/>
        </w:rPr>
        <w:t>fter completing an informed consent form</w:t>
      </w:r>
      <w:r w:rsidR="00245182">
        <w:rPr>
          <w:rFonts w:ascii="Garamond" w:hAnsi="Garamond"/>
        </w:rPr>
        <w:t>. They will</w:t>
      </w:r>
      <w:r w:rsidR="00245182" w:rsidRPr="00245182">
        <w:rPr>
          <w:rFonts w:ascii="Garamond" w:hAnsi="Garamond"/>
          <w:lang w:val="en-US"/>
        </w:rPr>
        <w:t xml:space="preserve"> </w:t>
      </w:r>
      <w:r w:rsidR="00F81053" w:rsidRPr="00F81053">
        <w:rPr>
          <w:rFonts w:ascii="Garamond" w:eastAsiaTheme="minorEastAsia" w:hAnsi="Garamond"/>
          <w:lang w:eastAsia="en-US"/>
        </w:rPr>
        <w:t>be told that if a sentence is in any way wrong, it must be regarded as ungrammatical. Participants will be asked to circle Y or N on their answer sheet for each question to indicate whether it is grammatically correct</w:t>
      </w:r>
      <w:r w:rsidR="00245182" w:rsidRPr="00245182">
        <w:rPr>
          <w:rFonts w:ascii="Garamond" w:hAnsi="Garamond"/>
          <w:lang w:val="en-US"/>
        </w:rPr>
        <w:t>, with</w:t>
      </w:r>
      <w:r w:rsidR="00245182">
        <w:rPr>
          <w:rFonts w:ascii="Garamond" w:hAnsi="Garamond"/>
        </w:rPr>
        <w:t>out using cellular devices or dictionaries</w:t>
      </w:r>
      <w:r w:rsidR="00F81053" w:rsidRPr="00F81053">
        <w:rPr>
          <w:rFonts w:ascii="Garamond" w:eastAsiaTheme="minorEastAsia" w:hAnsi="Garamond"/>
          <w:lang w:eastAsia="en-US"/>
        </w:rPr>
        <w:t xml:space="preserve">. </w:t>
      </w:r>
      <w:r w:rsidR="00245182" w:rsidRPr="00F81053">
        <w:rPr>
          <w:rFonts w:ascii="Garamond" w:eastAsiaTheme="minorEastAsia" w:hAnsi="Garamond"/>
          <w:lang w:eastAsia="en-US"/>
        </w:rPr>
        <w:t>The test sentences will be pre-recorded and played aloud at a moderate speed.</w:t>
      </w:r>
      <w:r w:rsidR="00245182" w:rsidRPr="00245182">
        <w:rPr>
          <w:rFonts w:ascii="Garamond" w:hAnsi="Garamond"/>
          <w:lang w:val="en-US"/>
        </w:rPr>
        <w:t xml:space="preserve"> </w:t>
      </w:r>
      <w:r w:rsidR="00F81053" w:rsidRPr="00F81053">
        <w:rPr>
          <w:rFonts w:ascii="Garamond" w:eastAsiaTheme="minorEastAsia" w:hAnsi="Garamond"/>
          <w:lang w:eastAsia="en-US"/>
        </w:rPr>
        <w:t xml:space="preserve">Experimenters’ faces will not be visible so as to avoid </w:t>
      </w:r>
      <w:r w:rsidR="00245182" w:rsidRPr="00245182">
        <w:rPr>
          <w:rFonts w:ascii="Garamond" w:hAnsi="Garamond"/>
          <w:lang w:val="en-US"/>
        </w:rPr>
        <w:t xml:space="preserve">revealing </w:t>
      </w:r>
      <w:r w:rsidR="00245182">
        <w:rPr>
          <w:rFonts w:ascii="Garamond" w:hAnsi="Garamond"/>
        </w:rPr>
        <w:t xml:space="preserve">expectations or allowing for </w:t>
      </w:r>
      <w:r w:rsidR="00F81053" w:rsidRPr="00F81053">
        <w:rPr>
          <w:rFonts w:ascii="Garamond" w:eastAsiaTheme="minorEastAsia" w:hAnsi="Garamond"/>
          <w:lang w:eastAsia="en-US"/>
        </w:rPr>
        <w:t>experimenter bias.</w:t>
      </w:r>
      <w:r w:rsidR="00245182" w:rsidRPr="00245182">
        <w:rPr>
          <w:rFonts w:ascii="Garamond" w:hAnsi="Garamond"/>
          <w:lang w:val="en-US"/>
        </w:rPr>
        <w:t xml:space="preserve"> </w:t>
      </w:r>
      <w:r w:rsidR="00245182" w:rsidRPr="00F81053">
        <w:rPr>
          <w:rFonts w:ascii="Garamond" w:eastAsiaTheme="minorEastAsia" w:hAnsi="Garamond"/>
          <w:lang w:eastAsia="en-US"/>
        </w:rPr>
        <w:t>Participants will be</w:t>
      </w:r>
      <w:r w:rsidR="00245182" w:rsidRPr="00245182">
        <w:rPr>
          <w:rFonts w:ascii="Garamond" w:hAnsi="Garamond"/>
          <w:lang w:val="en-US"/>
        </w:rPr>
        <w:t xml:space="preserve"> made</w:t>
      </w:r>
      <w:r w:rsidR="00245182" w:rsidRPr="00F81053">
        <w:rPr>
          <w:rFonts w:ascii="Garamond" w:eastAsiaTheme="minorEastAsia" w:hAnsi="Garamond"/>
          <w:lang w:eastAsia="en-US"/>
        </w:rPr>
        <w:t xml:space="preserve"> aware of the nature of the experiment</w:t>
      </w:r>
      <w:r w:rsidR="00245182" w:rsidRPr="00245182">
        <w:rPr>
          <w:rFonts w:ascii="Garamond" w:hAnsi="Garamond"/>
          <w:lang w:val="en-US"/>
        </w:rPr>
        <w:t xml:space="preserve"> </w:t>
      </w:r>
      <w:r w:rsidR="00245182" w:rsidRPr="00F81053">
        <w:rPr>
          <w:rFonts w:ascii="Garamond" w:eastAsiaTheme="minorEastAsia" w:hAnsi="Garamond"/>
          <w:lang w:eastAsia="en-US"/>
        </w:rPr>
        <w:t>but not of the hypotheses.</w:t>
      </w:r>
      <w:r w:rsidR="00245182">
        <w:rPr>
          <w:rFonts w:ascii="Garamond" w:hAnsi="Garamond"/>
        </w:rPr>
        <w:t xml:space="preserve"> </w:t>
      </w:r>
      <w:r w:rsidR="00F81053" w:rsidRPr="00F81053">
        <w:rPr>
          <w:rFonts w:ascii="Garamond" w:eastAsiaTheme="minorEastAsia" w:hAnsi="Garamond"/>
          <w:lang w:eastAsia="en-US"/>
        </w:rPr>
        <w:t>Participants</w:t>
      </w:r>
      <w:r w:rsidR="00245182" w:rsidRPr="00245182">
        <w:rPr>
          <w:rFonts w:ascii="Garamond" w:hAnsi="Garamond"/>
        </w:rPr>
        <w:t xml:space="preserve"> </w:t>
      </w:r>
      <w:r w:rsidR="00245182" w:rsidRPr="00F81053">
        <w:rPr>
          <w:rFonts w:ascii="Garamond" w:eastAsiaTheme="minorEastAsia" w:hAnsi="Garamond"/>
          <w:lang w:eastAsia="en-US"/>
        </w:rPr>
        <w:t>will be told they can ask for a break at any time</w:t>
      </w:r>
      <w:r w:rsidR="00245182" w:rsidRPr="00245182">
        <w:rPr>
          <w:rFonts w:ascii="Garamond" w:hAnsi="Garamond"/>
          <w:lang w:val="en-US"/>
        </w:rPr>
        <w:t>,</w:t>
      </w:r>
      <w:r w:rsidR="00F81053" w:rsidRPr="00F81053">
        <w:rPr>
          <w:rFonts w:ascii="Garamond" w:eastAsiaTheme="minorEastAsia" w:hAnsi="Garamond"/>
          <w:lang w:eastAsia="en-US"/>
        </w:rPr>
        <w:t xml:space="preserve"> and </w:t>
      </w:r>
      <w:r w:rsidR="00245182" w:rsidRPr="00F81053">
        <w:rPr>
          <w:rFonts w:ascii="Garamond" w:eastAsiaTheme="minorEastAsia" w:hAnsi="Garamond"/>
          <w:lang w:eastAsia="en-US"/>
        </w:rPr>
        <w:t>will be given a break halfway through the test</w:t>
      </w:r>
      <w:r w:rsidR="00F81053" w:rsidRPr="00F81053">
        <w:rPr>
          <w:rFonts w:ascii="Garamond" w:eastAsiaTheme="minorEastAsia" w:hAnsi="Garamond"/>
          <w:lang w:eastAsia="en-US"/>
        </w:rPr>
        <w:t>.</w:t>
      </w:r>
    </w:p>
    <w:p w14:paraId="5AE8BB1C" w14:textId="77777777" w:rsidR="00245182" w:rsidRPr="00245182" w:rsidRDefault="00245182" w:rsidP="00245182">
      <w:pPr>
        <w:rPr>
          <w:rFonts w:ascii="Garamond" w:hAnsi="Garamond"/>
          <w:lang w:val="en-US"/>
        </w:rPr>
      </w:pPr>
    </w:p>
    <w:p w14:paraId="417B0224" w14:textId="77777777" w:rsidR="006370DA" w:rsidRPr="00245182" w:rsidRDefault="006370DA" w:rsidP="006370DA">
      <w:pPr>
        <w:rPr>
          <w:rFonts w:ascii="Garamond" w:hAnsi="Garamond"/>
          <w:lang w:val="en-US"/>
        </w:rPr>
      </w:pPr>
    </w:p>
    <w:p w14:paraId="350DE5FA" w14:textId="3A450DA3" w:rsidR="00D35FDE" w:rsidRPr="00586423" w:rsidRDefault="00374FBC" w:rsidP="00D35FDE">
      <w:pPr>
        <w:pStyle w:val="Heading1"/>
        <w:jc w:val="center"/>
        <w:rPr>
          <w:rFonts w:ascii="Garamond" w:hAnsi="Garamond" w:cs="Times New Roman"/>
          <w:color w:val="auto"/>
        </w:rPr>
      </w:pPr>
      <w:r>
        <w:rPr>
          <w:rFonts w:ascii="Garamond" w:hAnsi="Garamond" w:cs="Times New Roman"/>
          <w:color w:val="auto"/>
        </w:rPr>
        <w:t>III</w:t>
      </w:r>
      <w:r w:rsidR="00D35FDE" w:rsidRPr="00586423">
        <w:rPr>
          <w:rFonts w:ascii="Garamond" w:hAnsi="Garamond" w:cs="Times New Roman"/>
          <w:color w:val="auto"/>
        </w:rPr>
        <w:t xml:space="preserve">. </w:t>
      </w:r>
      <w:r w:rsidR="00DC199C">
        <w:rPr>
          <w:rFonts w:ascii="Garamond" w:hAnsi="Garamond" w:cs="Times New Roman"/>
          <w:color w:val="auto"/>
        </w:rPr>
        <w:t xml:space="preserve">Confirmatory </w:t>
      </w:r>
      <w:r w:rsidR="00D35FDE" w:rsidRPr="00586423">
        <w:rPr>
          <w:rFonts w:ascii="Garamond" w:hAnsi="Garamond" w:cs="Times New Roman"/>
          <w:color w:val="auto"/>
        </w:rPr>
        <w:t>Hypotheses &amp; Analysis Plan</w:t>
      </w:r>
    </w:p>
    <w:p w14:paraId="5D3720C0" w14:textId="77777777" w:rsidR="00D35FDE" w:rsidRPr="00586423" w:rsidRDefault="00D35FDE" w:rsidP="00D35FDE">
      <w:pPr>
        <w:rPr>
          <w:rFonts w:ascii="Garamond" w:hAnsi="Garamond"/>
        </w:rPr>
      </w:pPr>
    </w:p>
    <w:p w14:paraId="52101315" w14:textId="77777777" w:rsidR="00B76E18" w:rsidRDefault="00B76E18" w:rsidP="00502E2B">
      <w:pPr>
        <w:rPr>
          <w:rFonts w:ascii="Garamond" w:hAnsi="Garamond"/>
        </w:rPr>
      </w:pPr>
    </w:p>
    <w:p w14:paraId="0F97FE0F" w14:textId="13B4988F" w:rsidR="00B76E18" w:rsidRDefault="00DC199C" w:rsidP="00502E2B">
      <w:pPr>
        <w:rPr>
          <w:rFonts w:ascii="Garamond" w:hAnsi="Garamond"/>
          <w:b/>
          <w:bCs/>
        </w:rPr>
      </w:pPr>
      <w:r>
        <w:rPr>
          <w:rFonts w:ascii="Garamond" w:hAnsi="Garamond"/>
          <w:b/>
          <w:bCs/>
        </w:rPr>
        <w:t xml:space="preserve">Confirmatory </w:t>
      </w:r>
      <w:r w:rsidR="00B76E18" w:rsidRPr="00B76E18">
        <w:rPr>
          <w:rFonts w:ascii="Garamond" w:hAnsi="Garamond"/>
          <w:b/>
          <w:bCs/>
        </w:rPr>
        <w:t>Hypotheses</w:t>
      </w:r>
    </w:p>
    <w:p w14:paraId="124D706E" w14:textId="77777777" w:rsidR="0026181A" w:rsidRPr="00B76E18" w:rsidRDefault="0026181A" w:rsidP="00502E2B">
      <w:pPr>
        <w:rPr>
          <w:rFonts w:ascii="Garamond" w:hAnsi="Garamond"/>
          <w:b/>
          <w:bCs/>
        </w:rPr>
      </w:pPr>
    </w:p>
    <w:p w14:paraId="7510ED16" w14:textId="79FBF7F4" w:rsidR="00502E2B" w:rsidRDefault="00502E2B" w:rsidP="00B76E18">
      <w:pPr>
        <w:ind w:firstLine="720"/>
        <w:rPr>
          <w:rFonts w:ascii="Garamond" w:hAnsi="Garamond"/>
        </w:rPr>
      </w:pPr>
      <w:r>
        <w:rPr>
          <w:rFonts w:ascii="Garamond" w:hAnsi="Garamond"/>
        </w:rPr>
        <w:t xml:space="preserve">In line with the original study, the </w:t>
      </w:r>
      <w:r w:rsidR="00DC199C">
        <w:rPr>
          <w:rFonts w:ascii="Garamond" w:hAnsi="Garamond"/>
        </w:rPr>
        <w:t xml:space="preserve">confirmatory </w:t>
      </w:r>
      <w:r>
        <w:rPr>
          <w:rFonts w:ascii="Garamond" w:hAnsi="Garamond"/>
        </w:rPr>
        <w:t>hypotheses are as follows:</w:t>
      </w:r>
    </w:p>
    <w:p w14:paraId="6CAF6037" w14:textId="1F0B0C34" w:rsidR="00502E2B" w:rsidRDefault="00502E2B" w:rsidP="00502E2B">
      <w:pPr>
        <w:rPr>
          <w:rFonts w:ascii="Garamond" w:hAnsi="Garamond"/>
        </w:rPr>
      </w:pPr>
    </w:p>
    <w:p w14:paraId="06931277" w14:textId="5D61B10D" w:rsidR="00A86CEE" w:rsidRPr="00A86CEE" w:rsidRDefault="00502E2B" w:rsidP="00A86CEE">
      <w:pPr>
        <w:rPr>
          <w:rFonts w:ascii="Garamond" w:hAnsi="Garamond"/>
        </w:rPr>
      </w:pPr>
      <w:r>
        <w:rPr>
          <w:rFonts w:ascii="Garamond" w:hAnsi="Garamond"/>
        </w:rPr>
        <w:t>H</w:t>
      </w:r>
      <w:r w:rsidR="00193FF2">
        <w:rPr>
          <w:rFonts w:ascii="Garamond" w:hAnsi="Garamond"/>
          <w:vertAlign w:val="subscript"/>
        </w:rPr>
        <w:t>1</w:t>
      </w:r>
      <w:r>
        <w:rPr>
          <w:rFonts w:ascii="Garamond" w:hAnsi="Garamond"/>
        </w:rPr>
        <w:t xml:space="preserve">: </w:t>
      </w:r>
      <w:r w:rsidR="00A86CEE" w:rsidRPr="00A86CEE">
        <w:rPr>
          <w:rFonts w:ascii="Garamond" w:hAnsi="Garamond"/>
        </w:rPr>
        <w:t>There will be a negative relationship between the age of exposure to English and the performance in the test, lasting up to adulthood</w:t>
      </w:r>
    </w:p>
    <w:p w14:paraId="113D38D6" w14:textId="5338207E" w:rsidR="00B76E18" w:rsidRPr="00A86CEE" w:rsidRDefault="00B76E18" w:rsidP="00B76E18">
      <w:pPr>
        <w:rPr>
          <w:rFonts w:ascii="Garamond" w:hAnsi="Garamond"/>
        </w:rPr>
      </w:pPr>
    </w:p>
    <w:p w14:paraId="62A64068" w14:textId="0A07840E" w:rsidR="00A86CEE" w:rsidRPr="00A86CEE" w:rsidRDefault="00B76E18" w:rsidP="00A86CEE">
      <w:pPr>
        <w:rPr>
          <w:rFonts w:ascii="Garamond" w:eastAsiaTheme="minorEastAsia" w:hAnsi="Garamond"/>
          <w:lang w:eastAsia="en-US"/>
        </w:rPr>
      </w:pPr>
      <w:r>
        <w:rPr>
          <w:rFonts w:ascii="Garamond" w:hAnsi="Garamond"/>
        </w:rPr>
        <w:t>H</w:t>
      </w:r>
      <w:r w:rsidRPr="00502E2B">
        <w:rPr>
          <w:rFonts w:ascii="Garamond" w:hAnsi="Garamond"/>
          <w:vertAlign w:val="subscript"/>
        </w:rPr>
        <w:t>0</w:t>
      </w:r>
      <w:r>
        <w:rPr>
          <w:rFonts w:ascii="Garamond" w:hAnsi="Garamond"/>
        </w:rPr>
        <w:t xml:space="preserve">: </w:t>
      </w:r>
      <w:r w:rsidR="00A86CEE" w:rsidRPr="00A86CEE">
        <w:rPr>
          <w:rFonts w:ascii="Garamond" w:eastAsiaTheme="minorEastAsia" w:hAnsi="Garamond"/>
          <w:lang w:eastAsia="en-US"/>
        </w:rPr>
        <w:t>There will be no relationship between the age of exposure to English and the performance in the test</w:t>
      </w:r>
    </w:p>
    <w:p w14:paraId="13FC537C" w14:textId="20EEAA8D" w:rsidR="00B76E18" w:rsidRPr="00A86CEE" w:rsidRDefault="00B76E18" w:rsidP="00B76E18">
      <w:pPr>
        <w:rPr>
          <w:rFonts w:ascii="Garamond" w:hAnsi="Garamond"/>
        </w:rPr>
      </w:pPr>
    </w:p>
    <w:p w14:paraId="026F8F66" w14:textId="77777777" w:rsidR="00B76E18" w:rsidRDefault="00B76E18" w:rsidP="00502E2B">
      <w:pPr>
        <w:ind w:firstLine="720"/>
        <w:rPr>
          <w:rFonts w:ascii="Garamond" w:hAnsi="Garamond"/>
        </w:rPr>
      </w:pPr>
    </w:p>
    <w:p w14:paraId="5F17957C" w14:textId="5FE3242B" w:rsidR="00B76E18" w:rsidRDefault="00B76E18" w:rsidP="00B76E18">
      <w:pPr>
        <w:rPr>
          <w:rFonts w:ascii="Garamond" w:hAnsi="Garamond"/>
          <w:b/>
          <w:bCs/>
        </w:rPr>
      </w:pPr>
      <w:r w:rsidRPr="00B76E18">
        <w:rPr>
          <w:rFonts w:ascii="Garamond" w:hAnsi="Garamond"/>
          <w:b/>
          <w:bCs/>
        </w:rPr>
        <w:lastRenderedPageBreak/>
        <w:t>Analysis plan</w:t>
      </w:r>
    </w:p>
    <w:p w14:paraId="27EF6E99" w14:textId="77777777" w:rsidR="00D02707" w:rsidRPr="00B76E18" w:rsidRDefault="00D02707" w:rsidP="00B76E18">
      <w:pPr>
        <w:rPr>
          <w:rFonts w:ascii="Garamond" w:hAnsi="Garamond"/>
          <w:b/>
          <w:bCs/>
        </w:rPr>
      </w:pPr>
    </w:p>
    <w:p w14:paraId="38D532A4" w14:textId="5792F23A" w:rsidR="004A5CC8" w:rsidRDefault="004A5CC8" w:rsidP="006A4165">
      <w:pPr>
        <w:ind w:firstLine="720"/>
        <w:rPr>
          <w:rFonts w:ascii="Garamond" w:hAnsi="Garamond"/>
        </w:rPr>
      </w:pPr>
      <w:r w:rsidRPr="004A5CC8">
        <w:rPr>
          <w:rFonts w:ascii="Garamond" w:hAnsi="Garamond"/>
          <w:b/>
          <w:bCs/>
        </w:rPr>
        <w:t>Confirmatory analyses.</w:t>
      </w:r>
      <w:r>
        <w:rPr>
          <w:rFonts w:ascii="Garamond" w:hAnsi="Garamond"/>
        </w:rPr>
        <w:t xml:space="preserve"> </w:t>
      </w:r>
      <w:r w:rsidR="00D02707" w:rsidRPr="00D02707">
        <w:rPr>
          <w:rFonts w:ascii="Garamond" w:eastAsiaTheme="minorEastAsia" w:hAnsi="Garamond"/>
          <w:lang w:eastAsia="en-US"/>
        </w:rPr>
        <w:t xml:space="preserve">The original study did not mention how it handled </w:t>
      </w:r>
      <w:r w:rsidR="00D02707" w:rsidRPr="00D02707">
        <w:rPr>
          <w:rFonts w:ascii="Garamond" w:hAnsi="Garamond"/>
          <w:lang w:val="en-US"/>
        </w:rPr>
        <w:t>data</w:t>
      </w:r>
      <w:r w:rsidR="00D02707" w:rsidRPr="00D02707">
        <w:rPr>
          <w:rFonts w:ascii="Garamond" w:eastAsiaTheme="minorEastAsia" w:hAnsi="Garamond"/>
          <w:lang w:eastAsia="en-US"/>
        </w:rPr>
        <w:t xml:space="preserve"> exclusion or outliers, so I will follow the convention for doing so: </w:t>
      </w:r>
      <w:r w:rsidR="009729B7" w:rsidRPr="009729B7">
        <w:rPr>
          <w:rFonts w:ascii="Garamond" w:eastAsiaTheme="minorEastAsia" w:hAnsi="Garamond"/>
          <w:lang w:val="en-US" w:eastAsia="en-US"/>
        </w:rPr>
        <w:t>missing data will be removed</w:t>
      </w:r>
      <w:r w:rsidR="009729B7">
        <w:rPr>
          <w:rFonts w:ascii="Garamond" w:eastAsiaTheme="minorEastAsia" w:hAnsi="Garamond"/>
          <w:lang w:val="en-US" w:eastAsia="en-US"/>
        </w:rPr>
        <w:t xml:space="preserve"> listwise from the data</w:t>
      </w:r>
      <w:r w:rsidR="00D02707" w:rsidRPr="00D02707">
        <w:rPr>
          <w:rFonts w:ascii="Garamond" w:eastAsiaTheme="minorEastAsia" w:hAnsi="Garamond"/>
          <w:lang w:eastAsia="en-US"/>
        </w:rPr>
        <w:t>.</w:t>
      </w:r>
      <w:del w:id="0" w:author="Smith19,M (ug)" w:date="2023-02-08T04:07:00Z">
        <w:r w:rsidR="00D02707" w:rsidRPr="00D02707" w:rsidDel="009729B7">
          <w:rPr>
            <w:rFonts w:ascii="Garamond" w:eastAsiaTheme="minorEastAsia" w:hAnsi="Garamond"/>
            <w:lang w:eastAsia="en-US"/>
          </w:rPr>
          <w:delText>.</w:delText>
        </w:r>
      </w:del>
      <w:r w:rsidR="00D02707" w:rsidRPr="00D02707">
        <w:rPr>
          <w:rFonts w:ascii="Garamond" w:hAnsi="Garamond"/>
          <w:lang w:val="en-US"/>
        </w:rPr>
        <w:t xml:space="preserve"> The </w:t>
      </w:r>
      <w:r w:rsidR="00D02707">
        <w:rPr>
          <w:rFonts w:ascii="Garamond" w:hAnsi="Garamond"/>
        </w:rPr>
        <w:t xml:space="preserve">descriptive statistics (means and standard deviations) will be </w:t>
      </w:r>
      <w:r w:rsidR="00D02707" w:rsidRPr="00D02707">
        <w:rPr>
          <w:rFonts w:ascii="Garamond" w:hAnsi="Garamond"/>
          <w:lang w:val="en-US"/>
        </w:rPr>
        <w:t>calculated for each group</w:t>
      </w:r>
      <w:r w:rsidR="00D02707">
        <w:rPr>
          <w:rFonts w:ascii="Garamond" w:hAnsi="Garamond"/>
        </w:rPr>
        <w:t xml:space="preserve">’s </w:t>
      </w:r>
      <w:r w:rsidR="006A4165">
        <w:rPr>
          <w:rFonts w:ascii="Garamond" w:hAnsi="Garamond"/>
        </w:rPr>
        <w:t xml:space="preserve">scores. </w:t>
      </w:r>
      <w:r w:rsidR="006A4165" w:rsidRPr="006A4165">
        <w:rPr>
          <w:rFonts w:ascii="Garamond" w:eastAsiaTheme="minorEastAsia" w:hAnsi="Garamond"/>
          <w:lang w:eastAsia="en-US"/>
        </w:rPr>
        <w:t xml:space="preserve">To address the hypothesis, </w:t>
      </w:r>
      <w:r w:rsidR="006A4165" w:rsidRPr="006A4165">
        <w:rPr>
          <w:rFonts w:ascii="Garamond" w:hAnsi="Garamond"/>
          <w:lang w:val="en-US"/>
        </w:rPr>
        <w:t>the mean s</w:t>
      </w:r>
      <w:r w:rsidR="006A4165">
        <w:rPr>
          <w:rFonts w:ascii="Garamond" w:hAnsi="Garamond"/>
        </w:rPr>
        <w:t>cores</w:t>
      </w:r>
      <w:r w:rsidR="006A4165" w:rsidRPr="006A4165">
        <w:rPr>
          <w:rFonts w:ascii="Garamond" w:hAnsi="Garamond"/>
          <w:lang w:val="en-US"/>
        </w:rPr>
        <w:t xml:space="preserve"> of </w:t>
      </w:r>
      <w:r w:rsidR="006A4165" w:rsidRPr="006A4165">
        <w:rPr>
          <w:rFonts w:ascii="Garamond" w:eastAsiaTheme="minorEastAsia" w:hAnsi="Garamond"/>
          <w:lang w:eastAsia="en-US"/>
        </w:rPr>
        <w:t xml:space="preserve">each </w:t>
      </w:r>
      <w:r w:rsidR="006A4165" w:rsidRPr="006A4165">
        <w:rPr>
          <w:rFonts w:ascii="Garamond" w:hAnsi="Garamond"/>
          <w:lang w:val="en-US"/>
        </w:rPr>
        <w:t xml:space="preserve">pair of </w:t>
      </w:r>
      <w:r w:rsidR="006A4165" w:rsidRPr="006A4165">
        <w:rPr>
          <w:rFonts w:ascii="Garamond" w:eastAsiaTheme="minorEastAsia" w:hAnsi="Garamond"/>
          <w:lang w:eastAsia="en-US"/>
        </w:rPr>
        <w:t>adjacent age group will be compared</w:t>
      </w:r>
      <w:r w:rsidR="006A4165" w:rsidRPr="006A4165">
        <w:rPr>
          <w:rFonts w:ascii="Garamond" w:hAnsi="Garamond"/>
          <w:lang w:val="en-US"/>
        </w:rPr>
        <w:t>,</w:t>
      </w:r>
      <w:r w:rsidR="006A4165" w:rsidRPr="006A4165">
        <w:rPr>
          <w:rFonts w:ascii="Garamond" w:eastAsiaTheme="minorEastAsia" w:hAnsi="Garamond"/>
          <w:lang w:eastAsia="en-US"/>
        </w:rPr>
        <w:t xml:space="preserve"> two at a time</w:t>
      </w:r>
      <w:r w:rsidR="006A4165" w:rsidRPr="006A4165">
        <w:rPr>
          <w:rFonts w:ascii="Garamond" w:hAnsi="Garamond"/>
          <w:lang w:val="en-US"/>
        </w:rPr>
        <w:t xml:space="preserve">, </w:t>
      </w:r>
      <w:r w:rsidR="006A4165" w:rsidRPr="006A4165">
        <w:rPr>
          <w:rFonts w:ascii="Garamond" w:eastAsiaTheme="minorEastAsia" w:hAnsi="Garamond"/>
          <w:lang w:eastAsia="en-US"/>
        </w:rPr>
        <w:t xml:space="preserve">using independent-sample t-tests, of which there will be four in total: first the native speakers </w:t>
      </w:r>
      <w:r w:rsidR="006A4165" w:rsidRPr="006A4165">
        <w:rPr>
          <w:rFonts w:ascii="Garamond" w:hAnsi="Garamond"/>
          <w:lang w:val="en-US"/>
        </w:rPr>
        <w:t>will be compared with</w:t>
      </w:r>
      <w:r w:rsidR="006A4165" w:rsidRPr="006A4165">
        <w:rPr>
          <w:rFonts w:ascii="Garamond" w:eastAsiaTheme="minorEastAsia" w:hAnsi="Garamond"/>
          <w:lang w:eastAsia="en-US"/>
        </w:rPr>
        <w:t xml:space="preserve"> the group of </w:t>
      </w:r>
      <w:r w:rsidR="006A4165" w:rsidRPr="006A4165">
        <w:rPr>
          <w:rFonts w:ascii="Garamond" w:hAnsi="Garamond"/>
          <w:lang w:val="en-US"/>
        </w:rPr>
        <w:t>partici</w:t>
      </w:r>
      <w:r w:rsidR="006A4165">
        <w:rPr>
          <w:rFonts w:ascii="Garamond" w:hAnsi="Garamond"/>
        </w:rPr>
        <w:t>pants arrived in the UK</w:t>
      </w:r>
      <w:r w:rsidR="006A4165" w:rsidRPr="006A4165">
        <w:rPr>
          <w:rFonts w:ascii="Garamond" w:eastAsiaTheme="minorEastAsia" w:hAnsi="Garamond"/>
          <w:lang w:eastAsia="en-US"/>
        </w:rPr>
        <w:t xml:space="preserve"> at 3-7 years of age, then </w:t>
      </w:r>
      <w:r w:rsidR="006A4165" w:rsidRPr="006A4165">
        <w:rPr>
          <w:rFonts w:ascii="Garamond" w:hAnsi="Garamond"/>
          <w:lang w:val="en-US"/>
        </w:rPr>
        <w:t xml:space="preserve">the </w:t>
      </w:r>
      <w:r w:rsidR="006A4165" w:rsidRPr="006A4165">
        <w:rPr>
          <w:rFonts w:ascii="Garamond" w:eastAsiaTheme="minorEastAsia" w:hAnsi="Garamond"/>
          <w:lang w:eastAsia="en-US"/>
        </w:rPr>
        <w:t xml:space="preserve">3-7 </w:t>
      </w:r>
      <w:r w:rsidR="006A4165" w:rsidRPr="006A4165">
        <w:rPr>
          <w:rFonts w:ascii="Garamond" w:hAnsi="Garamond"/>
          <w:lang w:val="en-US"/>
        </w:rPr>
        <w:t>and</w:t>
      </w:r>
      <w:r w:rsidR="006A4165" w:rsidRPr="006A4165">
        <w:rPr>
          <w:rFonts w:ascii="Garamond" w:eastAsiaTheme="minorEastAsia" w:hAnsi="Garamond"/>
          <w:lang w:eastAsia="en-US"/>
        </w:rPr>
        <w:t xml:space="preserve"> 8-10</w:t>
      </w:r>
      <w:r w:rsidR="006A4165" w:rsidRPr="006A4165">
        <w:rPr>
          <w:rFonts w:ascii="Garamond" w:hAnsi="Garamond"/>
          <w:lang w:val="en-US"/>
        </w:rPr>
        <w:t xml:space="preserve"> age groups</w:t>
      </w:r>
      <w:r w:rsidR="006A4165" w:rsidRPr="006A4165">
        <w:rPr>
          <w:rFonts w:ascii="Garamond" w:eastAsiaTheme="minorEastAsia" w:hAnsi="Garamond"/>
          <w:lang w:eastAsia="en-US"/>
        </w:rPr>
        <w:t>,</w:t>
      </w:r>
      <w:r w:rsidR="006A4165" w:rsidRPr="006A4165">
        <w:rPr>
          <w:rFonts w:ascii="Garamond" w:hAnsi="Garamond"/>
          <w:lang w:val="en-US"/>
        </w:rPr>
        <w:t xml:space="preserve"> the</w:t>
      </w:r>
      <w:r w:rsidR="006A4165" w:rsidRPr="006A4165">
        <w:rPr>
          <w:rFonts w:ascii="Garamond" w:eastAsiaTheme="minorEastAsia" w:hAnsi="Garamond"/>
          <w:lang w:eastAsia="en-US"/>
        </w:rPr>
        <w:t xml:space="preserve"> 8-10 with</w:t>
      </w:r>
      <w:r w:rsidR="006A4165" w:rsidRPr="006A4165">
        <w:rPr>
          <w:rFonts w:ascii="Garamond" w:hAnsi="Garamond"/>
          <w:lang w:val="en-US"/>
        </w:rPr>
        <w:t xml:space="preserve"> the</w:t>
      </w:r>
      <w:r w:rsidR="006A4165" w:rsidRPr="006A4165">
        <w:rPr>
          <w:rFonts w:ascii="Garamond" w:eastAsiaTheme="minorEastAsia" w:hAnsi="Garamond"/>
          <w:lang w:eastAsia="en-US"/>
        </w:rPr>
        <w:t xml:space="preserve"> 11-15 </w:t>
      </w:r>
      <w:r w:rsidR="006A4165" w:rsidRPr="006A4165">
        <w:rPr>
          <w:rFonts w:ascii="Garamond" w:hAnsi="Garamond"/>
          <w:lang w:val="en-US"/>
        </w:rPr>
        <w:t xml:space="preserve">age groups, </w:t>
      </w:r>
      <w:r w:rsidR="006A4165" w:rsidRPr="006A4165">
        <w:rPr>
          <w:rFonts w:ascii="Garamond" w:eastAsiaTheme="minorEastAsia" w:hAnsi="Garamond"/>
          <w:lang w:eastAsia="en-US"/>
        </w:rPr>
        <w:t xml:space="preserve">and </w:t>
      </w:r>
      <w:r w:rsidR="006A4165">
        <w:rPr>
          <w:rFonts w:ascii="Garamond" w:hAnsi="Garamond"/>
        </w:rPr>
        <w:t xml:space="preserve">finally the </w:t>
      </w:r>
      <w:r w:rsidR="006A4165" w:rsidRPr="006A4165">
        <w:rPr>
          <w:rFonts w:ascii="Garamond" w:eastAsiaTheme="minorEastAsia" w:hAnsi="Garamond"/>
          <w:lang w:eastAsia="en-US"/>
        </w:rPr>
        <w:t xml:space="preserve">11-15 with </w:t>
      </w:r>
      <w:r w:rsidR="006A4165" w:rsidRPr="006A4165">
        <w:rPr>
          <w:rFonts w:ascii="Garamond" w:hAnsi="Garamond"/>
          <w:lang w:val="en-US"/>
        </w:rPr>
        <w:t xml:space="preserve">the </w:t>
      </w:r>
      <w:r w:rsidR="006A4165" w:rsidRPr="006A4165">
        <w:rPr>
          <w:rFonts w:ascii="Garamond" w:eastAsiaTheme="minorEastAsia" w:hAnsi="Garamond"/>
          <w:lang w:eastAsia="en-US"/>
        </w:rPr>
        <w:t>17-39</w:t>
      </w:r>
      <w:r w:rsidR="006A4165" w:rsidRPr="006A4165">
        <w:rPr>
          <w:rFonts w:ascii="Garamond" w:hAnsi="Garamond"/>
          <w:lang w:val="en-US"/>
        </w:rPr>
        <w:t xml:space="preserve"> age groups</w:t>
      </w:r>
      <w:r w:rsidR="006A4165" w:rsidRPr="006A4165">
        <w:rPr>
          <w:rFonts w:ascii="Garamond" w:eastAsiaTheme="minorEastAsia" w:hAnsi="Garamond"/>
          <w:lang w:eastAsia="en-US"/>
        </w:rPr>
        <w:t>.</w:t>
      </w:r>
      <w:r w:rsidR="00502E2B" w:rsidRPr="00502E2B">
        <w:rPr>
          <w:rFonts w:ascii="Garamond" w:hAnsi="Garamond"/>
        </w:rPr>
        <w:t xml:space="preserve"> </w:t>
      </w:r>
      <w:r w:rsidR="00B76E18">
        <w:rPr>
          <w:rFonts w:ascii="Garamond" w:hAnsi="Garamond"/>
        </w:rPr>
        <w:t xml:space="preserve">I will report the mean, t value and degrees of freedom, and Cohen’s d, alongside the p value for t. </w:t>
      </w:r>
      <w:r w:rsidR="0049700A">
        <w:rPr>
          <w:rFonts w:ascii="Garamond" w:hAnsi="Garamond"/>
        </w:rPr>
        <w:t>A successful replication will find evidence of support for the alternate hypothesis.</w:t>
      </w:r>
    </w:p>
    <w:p w14:paraId="1D2693F0" w14:textId="6C061ED9" w:rsidR="002E5D94" w:rsidRDefault="002E5D94" w:rsidP="006A4165">
      <w:pPr>
        <w:ind w:firstLine="720"/>
        <w:rPr>
          <w:rFonts w:ascii="Garamond" w:hAnsi="Garamond"/>
        </w:rPr>
      </w:pPr>
    </w:p>
    <w:p w14:paraId="41DA61AB" w14:textId="77777777" w:rsidR="002E5D94" w:rsidRDefault="002E5D94" w:rsidP="006A4165">
      <w:pPr>
        <w:ind w:firstLine="720"/>
        <w:rPr>
          <w:rFonts w:ascii="Garamond" w:hAnsi="Garamond"/>
        </w:rPr>
      </w:pPr>
    </w:p>
    <w:p w14:paraId="7549821A" w14:textId="7869264C" w:rsidR="002E5D94" w:rsidRPr="002E5D94" w:rsidRDefault="002E5D94" w:rsidP="002B1BEC">
      <w:pPr>
        <w:ind w:firstLine="720"/>
        <w:rPr>
          <w:rFonts w:ascii="Garamond" w:hAnsi="Garamond"/>
        </w:rPr>
      </w:pPr>
      <w:r>
        <w:rPr>
          <w:rFonts w:ascii="Garamond" w:hAnsi="Garamond"/>
          <w:b/>
          <w:bCs/>
        </w:rPr>
        <w:t xml:space="preserve">Exploratory </w:t>
      </w:r>
      <w:r w:rsidRPr="004A5CC8">
        <w:rPr>
          <w:rFonts w:ascii="Garamond" w:hAnsi="Garamond"/>
          <w:b/>
          <w:bCs/>
        </w:rPr>
        <w:t>analyses.</w:t>
      </w:r>
      <w:r>
        <w:rPr>
          <w:rFonts w:ascii="Garamond" w:hAnsi="Garamond"/>
          <w:b/>
          <w:bCs/>
        </w:rPr>
        <w:t xml:space="preserve"> </w:t>
      </w:r>
      <w:r w:rsidR="0017106B" w:rsidRPr="0017106B">
        <w:rPr>
          <w:rFonts w:ascii="Garamond" w:hAnsi="Garamond"/>
        </w:rPr>
        <w:t xml:space="preserve">I also plan </w:t>
      </w:r>
      <w:r w:rsidR="0017106B">
        <w:rPr>
          <w:rFonts w:ascii="Garamond" w:hAnsi="Garamond"/>
        </w:rPr>
        <w:t>on conducting an exploratory analysis. I believe a factor that may bias the results is the schooling the participants have received</w:t>
      </w:r>
      <w:r w:rsidR="009D3614">
        <w:rPr>
          <w:rFonts w:ascii="Garamond" w:hAnsi="Garamond"/>
        </w:rPr>
        <w:t>, as there has been some debate regarding the matter with some finding that private schools lead to better academic performance (Adeyemi, 2014), and others finding no such effect (</w:t>
      </w:r>
      <w:r w:rsidR="009D3614" w:rsidRPr="009D3614">
        <w:rPr>
          <w:rFonts w:ascii="Garamond" w:hAnsi="Garamond"/>
          <w:lang w:val="en-US"/>
        </w:rPr>
        <w:t>Carbo</w:t>
      </w:r>
      <w:r w:rsidR="009D3614">
        <w:rPr>
          <w:rFonts w:ascii="Garamond" w:hAnsi="Garamond"/>
          <w:lang w:val="en-US"/>
        </w:rPr>
        <w:t>naro, 2006</w:t>
      </w:r>
      <w:r w:rsidR="009D3614">
        <w:rPr>
          <w:rFonts w:ascii="Garamond" w:hAnsi="Garamond"/>
        </w:rPr>
        <w:t xml:space="preserve">). </w:t>
      </w:r>
      <w:r w:rsidR="0017106B">
        <w:rPr>
          <w:rFonts w:ascii="Garamond" w:hAnsi="Garamond"/>
        </w:rPr>
        <w:t>I will run a moderation analysis to find out whether the type of schooling</w:t>
      </w:r>
      <w:r w:rsidR="009D3614">
        <w:rPr>
          <w:rFonts w:ascii="Garamond" w:hAnsi="Garamond"/>
        </w:rPr>
        <w:t>,</w:t>
      </w:r>
      <w:r w:rsidR="0017106B">
        <w:rPr>
          <w:rFonts w:ascii="Garamond" w:hAnsi="Garamond"/>
        </w:rPr>
        <w:t xml:space="preserve"> private or publi</w:t>
      </w:r>
      <w:r w:rsidR="009D3614">
        <w:rPr>
          <w:rFonts w:ascii="Garamond" w:hAnsi="Garamond"/>
        </w:rPr>
        <w:t xml:space="preserve">c, </w:t>
      </w:r>
      <w:r w:rsidR="0017106B">
        <w:rPr>
          <w:rFonts w:ascii="Garamond" w:hAnsi="Garamond"/>
        </w:rPr>
        <w:t>the participants have received moderates the effect of age on second language acquisition.</w:t>
      </w:r>
    </w:p>
    <w:p w14:paraId="1A25CCC5" w14:textId="77777777" w:rsidR="002B1BEC" w:rsidRPr="002B1BEC" w:rsidRDefault="002B1BEC" w:rsidP="002B1BEC"/>
    <w:p w14:paraId="5FFE1B19" w14:textId="6716A3E1" w:rsidR="002B1BEC" w:rsidRDefault="002B1BEC" w:rsidP="002B1BEC"/>
    <w:p w14:paraId="6A99CE45" w14:textId="77777777" w:rsidR="002B1BEC" w:rsidRDefault="002B1BEC" w:rsidP="002B1BEC"/>
    <w:p w14:paraId="00495729" w14:textId="77777777" w:rsidR="002B1BEC" w:rsidRPr="002B1BEC" w:rsidRDefault="002B1BEC" w:rsidP="002B1BEC"/>
    <w:p w14:paraId="6858DFCC" w14:textId="2772A96B" w:rsidR="001B5073" w:rsidRPr="00586423" w:rsidRDefault="00374FBC" w:rsidP="002B1BEC">
      <w:pPr>
        <w:pStyle w:val="Heading1"/>
        <w:spacing w:before="0"/>
        <w:jc w:val="center"/>
        <w:rPr>
          <w:rFonts w:ascii="Garamond" w:hAnsi="Garamond" w:cs="Times New Roman"/>
          <w:color w:val="auto"/>
        </w:rPr>
      </w:pPr>
      <w:r>
        <w:rPr>
          <w:rFonts w:ascii="Garamond" w:hAnsi="Garamond" w:cs="Times New Roman"/>
          <w:color w:val="auto"/>
        </w:rPr>
        <w:t>IV</w:t>
      </w:r>
      <w:r w:rsidR="001B5073" w:rsidRPr="00586423">
        <w:rPr>
          <w:rFonts w:ascii="Garamond" w:hAnsi="Garamond" w:cs="Times New Roman"/>
          <w:color w:val="auto"/>
        </w:rPr>
        <w:t xml:space="preserve">. </w:t>
      </w:r>
      <w:r>
        <w:rPr>
          <w:rFonts w:ascii="Garamond" w:hAnsi="Garamond" w:cs="Times New Roman"/>
          <w:color w:val="auto"/>
        </w:rPr>
        <w:t>Differences from Original Study</w:t>
      </w:r>
    </w:p>
    <w:p w14:paraId="3939940B" w14:textId="77777777" w:rsidR="001B5073" w:rsidRPr="00586423" w:rsidRDefault="001B5073" w:rsidP="001B5073">
      <w:pPr>
        <w:rPr>
          <w:rFonts w:ascii="Garamond" w:hAnsi="Garamond"/>
        </w:rPr>
      </w:pPr>
    </w:p>
    <w:p w14:paraId="7562633B" w14:textId="41E4F903" w:rsidR="00D04AF1" w:rsidRDefault="00D04AF1" w:rsidP="00D04AF1">
      <w:pPr>
        <w:rPr>
          <w:rFonts w:ascii="Garamond" w:hAnsi="Garamond"/>
        </w:rPr>
      </w:pPr>
      <w:r w:rsidRPr="00D04AF1">
        <w:rPr>
          <w:rFonts w:ascii="Garamond" w:hAnsi="Garamond"/>
        </w:rPr>
        <w:t xml:space="preserve">There are several differences between the original study and </w:t>
      </w:r>
      <w:r w:rsidR="001760B7" w:rsidRPr="001760B7">
        <w:rPr>
          <w:rFonts w:ascii="Garamond" w:hAnsi="Garamond"/>
          <w:lang w:val="en-US"/>
        </w:rPr>
        <w:t>this</w:t>
      </w:r>
      <w:r w:rsidRPr="00D04AF1">
        <w:rPr>
          <w:rFonts w:ascii="Garamond" w:hAnsi="Garamond"/>
        </w:rPr>
        <w:t xml:space="preserve"> replication. </w:t>
      </w:r>
    </w:p>
    <w:p w14:paraId="3F9F79A8" w14:textId="77777777" w:rsidR="00D04AF1" w:rsidRPr="00D04AF1" w:rsidRDefault="00D04AF1" w:rsidP="00D04AF1">
      <w:pPr>
        <w:rPr>
          <w:rFonts w:ascii="Garamond" w:hAnsi="Garamond"/>
        </w:rPr>
      </w:pPr>
    </w:p>
    <w:p w14:paraId="592CF5F4" w14:textId="10DF72D0" w:rsidR="001760B7" w:rsidRPr="00C47F88" w:rsidRDefault="00D04AF1" w:rsidP="000C1A43">
      <w:pPr>
        <w:pStyle w:val="ListParagraph"/>
        <w:numPr>
          <w:ilvl w:val="0"/>
          <w:numId w:val="5"/>
        </w:numPr>
        <w:ind w:left="284"/>
        <w:rPr>
          <w:rFonts w:ascii="Garamond" w:hAnsi="Garamond"/>
        </w:rPr>
      </w:pPr>
      <w:r w:rsidRPr="000C1A43">
        <w:rPr>
          <w:rFonts w:ascii="Garamond" w:hAnsi="Garamond"/>
        </w:rPr>
        <w:t xml:space="preserve">In the original study, participants were </w:t>
      </w:r>
      <w:r w:rsidR="001760B7" w:rsidRPr="001760B7">
        <w:rPr>
          <w:rFonts w:ascii="Garamond" w:hAnsi="Garamond"/>
          <w:lang w:val="en-US"/>
        </w:rPr>
        <w:t xml:space="preserve">Chinese and Korean citizens </w:t>
      </w:r>
      <w:r w:rsidR="001760B7">
        <w:rPr>
          <w:rFonts w:ascii="Garamond" w:hAnsi="Garamond"/>
          <w:lang w:val="en-US"/>
        </w:rPr>
        <w:t>living in the USA</w:t>
      </w:r>
      <w:r w:rsidRPr="000C1A43">
        <w:rPr>
          <w:rFonts w:ascii="Garamond" w:hAnsi="Garamond"/>
        </w:rPr>
        <w:t>. The replication study will recruit</w:t>
      </w:r>
      <w:r w:rsidR="001760B7" w:rsidRPr="001760B7">
        <w:rPr>
          <w:rFonts w:ascii="Garamond" w:hAnsi="Garamond"/>
          <w:lang w:val="en-US"/>
        </w:rPr>
        <w:t xml:space="preserve"> any foreign</w:t>
      </w:r>
      <w:r w:rsidRPr="000C1A43">
        <w:rPr>
          <w:rFonts w:ascii="Garamond" w:hAnsi="Garamond"/>
        </w:rPr>
        <w:t xml:space="preserve"> participants from the LSE in London, UK, which is a different setting and context. </w:t>
      </w:r>
      <w:r w:rsidR="001760B7" w:rsidRPr="001760B7">
        <w:rPr>
          <w:rFonts w:ascii="Garamond" w:hAnsi="Garamond"/>
          <w:lang w:val="en-US"/>
        </w:rPr>
        <w:t>The choice not to restrict the sample population to Ch</w:t>
      </w:r>
      <w:r w:rsidR="001760B7">
        <w:rPr>
          <w:rFonts w:ascii="Garamond" w:hAnsi="Garamond"/>
          <w:lang w:val="en-US"/>
        </w:rPr>
        <w:t>inese and Korean citizens alone is made because, if the alternate hypothesis finds confirmation in the replication’s results, this will support the argument that the critical period theory is not culture dependent. Indeed, a limitation of the original study is that by choosing testing Chinese and Korean immigrants (which the researchers justified by highlighting the big difference in grammar rules that may make Chinese and Korean speakers struggle to learn English), results may reflect a pattern of second language acquisition that only applies to Chinese and Korean learners. In addition, if the critical period theory is correct, the same results should be found regardless of the native language of the replication’s participants.</w:t>
      </w:r>
    </w:p>
    <w:p w14:paraId="67445A0B" w14:textId="1622FA15" w:rsidR="00C47F88" w:rsidRDefault="00C47F88" w:rsidP="000C1A43">
      <w:pPr>
        <w:pStyle w:val="ListParagraph"/>
        <w:numPr>
          <w:ilvl w:val="0"/>
          <w:numId w:val="5"/>
        </w:numPr>
        <w:ind w:left="284"/>
        <w:rPr>
          <w:rFonts w:ascii="Garamond" w:hAnsi="Garamond"/>
        </w:rPr>
      </w:pPr>
      <w:r>
        <w:rPr>
          <w:rFonts w:ascii="Garamond" w:hAnsi="Garamond"/>
          <w:lang w:val="en-US"/>
        </w:rPr>
        <w:t>For reasons detailed above, the number of participants is changed. The replication will have an equal number of participants across all groups. This presents two benefits. Firstly, this will allow for high power, and therefore for a sufficiently high change of detecting the researched effect. Secondly, a larger sample size may better resemble the general population than a smaller one, which means the replication is more likely to produce results that are reflective of the general population.</w:t>
      </w:r>
    </w:p>
    <w:p w14:paraId="36B00A58" w14:textId="45C40ED0" w:rsidR="000C1A43" w:rsidRPr="001760B7" w:rsidRDefault="001760B7" w:rsidP="004638F3">
      <w:pPr>
        <w:numPr>
          <w:ilvl w:val="0"/>
          <w:numId w:val="5"/>
        </w:numPr>
        <w:ind w:left="284"/>
        <w:rPr>
          <w:rFonts w:ascii="Garamond" w:hAnsi="Garamond"/>
        </w:rPr>
      </w:pPr>
      <w:r w:rsidRPr="001760B7">
        <w:rPr>
          <w:rFonts w:ascii="Garamond" w:hAnsi="Garamond"/>
          <w:lang w:val="en-US"/>
        </w:rPr>
        <w:t>It is not known how p</w:t>
      </w:r>
      <w:r w:rsidR="00D04AF1" w:rsidRPr="001760B7">
        <w:rPr>
          <w:rFonts w:ascii="Garamond" w:hAnsi="Garamond"/>
        </w:rPr>
        <w:t>articipants in the original study were compensated</w:t>
      </w:r>
      <w:r w:rsidRPr="001760B7">
        <w:rPr>
          <w:rFonts w:ascii="Garamond" w:hAnsi="Garamond"/>
          <w:lang w:val="en-US"/>
        </w:rPr>
        <w:t xml:space="preserve">. </w:t>
      </w:r>
      <w:r>
        <w:rPr>
          <w:rFonts w:ascii="Garamond" w:hAnsi="Garamond"/>
          <w:lang w:val="en-US"/>
        </w:rPr>
        <w:t>The replication’s participants will be compensated with course credit.</w:t>
      </w:r>
    </w:p>
    <w:p w14:paraId="582099BD" w14:textId="28EFD18B" w:rsidR="00D04AF1" w:rsidRPr="00D04AF1" w:rsidRDefault="001760B7" w:rsidP="000C1A43">
      <w:pPr>
        <w:numPr>
          <w:ilvl w:val="0"/>
          <w:numId w:val="5"/>
        </w:numPr>
        <w:ind w:left="284"/>
        <w:rPr>
          <w:rFonts w:ascii="Garamond" w:hAnsi="Garamond"/>
        </w:rPr>
      </w:pPr>
      <w:r w:rsidRPr="001760B7">
        <w:rPr>
          <w:rFonts w:ascii="Garamond" w:hAnsi="Garamond"/>
          <w:lang w:val="en-US"/>
        </w:rPr>
        <w:lastRenderedPageBreak/>
        <w:t>I will add one non</w:t>
      </w:r>
      <w:r>
        <w:rPr>
          <w:rFonts w:ascii="Garamond" w:hAnsi="Garamond"/>
          <w:lang w:val="en-US"/>
        </w:rPr>
        <w:t xml:space="preserve">-graded question to the grammar test, which will ask participants whether they have received </w:t>
      </w:r>
      <w:r w:rsidR="007166E5">
        <w:rPr>
          <w:rFonts w:ascii="Garamond" w:hAnsi="Garamond"/>
          <w:lang w:val="en-US"/>
        </w:rPr>
        <w:t>most of</w:t>
      </w:r>
      <w:r>
        <w:rPr>
          <w:rFonts w:ascii="Garamond" w:hAnsi="Garamond"/>
          <w:lang w:val="en-US"/>
        </w:rPr>
        <w:t xml:space="preserve"> their education in a private or public school, </w:t>
      </w:r>
      <w:r w:rsidR="007166E5">
        <w:rPr>
          <w:rFonts w:ascii="Garamond" w:hAnsi="Garamond"/>
          <w:lang w:val="en-US"/>
        </w:rPr>
        <w:t>to</w:t>
      </w:r>
      <w:r>
        <w:rPr>
          <w:rFonts w:ascii="Garamond" w:hAnsi="Garamond"/>
          <w:lang w:val="en-US"/>
        </w:rPr>
        <w:t xml:space="preserve"> collect data for the exploratory </w:t>
      </w:r>
      <w:r w:rsidR="007166E5">
        <w:rPr>
          <w:rFonts w:ascii="Garamond" w:hAnsi="Garamond"/>
          <w:lang w:val="en-US"/>
        </w:rPr>
        <w:t>analysis.</w:t>
      </w:r>
    </w:p>
    <w:p w14:paraId="75B6D308" w14:textId="77777777" w:rsidR="00D04AF1" w:rsidRPr="00D04AF1" w:rsidRDefault="00D04AF1" w:rsidP="000C1A43">
      <w:pPr>
        <w:ind w:left="284"/>
        <w:rPr>
          <w:rFonts w:ascii="Garamond" w:hAnsi="Garamond"/>
        </w:rPr>
      </w:pPr>
    </w:p>
    <w:p w14:paraId="212FBAB7" w14:textId="3067501E" w:rsidR="00DA0BAB" w:rsidRDefault="007166E5" w:rsidP="00DA0BAB">
      <w:pPr>
        <w:rPr>
          <w:rFonts w:ascii="Garamond" w:hAnsi="Garamond"/>
        </w:rPr>
      </w:pPr>
      <w:r w:rsidRPr="007166E5">
        <w:rPr>
          <w:rFonts w:ascii="Garamond" w:hAnsi="Garamond"/>
          <w:lang w:val="en-US"/>
        </w:rPr>
        <w:t>T</w:t>
      </w:r>
      <w:r w:rsidR="00D87F4B">
        <w:rPr>
          <w:rFonts w:ascii="Garamond" w:hAnsi="Garamond"/>
        </w:rPr>
        <w:t>he replication of this study in a different</w:t>
      </w:r>
      <w:r>
        <w:rPr>
          <w:rFonts w:ascii="Garamond" w:hAnsi="Garamond"/>
          <w:lang w:val="en-US"/>
        </w:rPr>
        <w:t xml:space="preserve"> location</w:t>
      </w:r>
      <w:r w:rsidR="00D87F4B">
        <w:rPr>
          <w:rFonts w:ascii="Garamond" w:hAnsi="Garamond"/>
        </w:rPr>
        <w:t xml:space="preserve"> </w:t>
      </w:r>
      <w:r w:rsidRPr="007166E5">
        <w:rPr>
          <w:rFonts w:ascii="Garamond" w:hAnsi="Garamond"/>
          <w:lang w:val="en-US"/>
        </w:rPr>
        <w:t>and with</w:t>
      </w:r>
      <w:r>
        <w:rPr>
          <w:rFonts w:ascii="Garamond" w:hAnsi="Garamond"/>
          <w:lang w:val="en-US"/>
        </w:rPr>
        <w:t xml:space="preserve"> a broader sample </w:t>
      </w:r>
      <w:r w:rsidR="00D87F4B">
        <w:rPr>
          <w:rFonts w:ascii="Garamond" w:hAnsi="Garamond"/>
        </w:rPr>
        <w:t xml:space="preserve">will provide evidence of the </w:t>
      </w:r>
      <w:r w:rsidRPr="007166E5">
        <w:rPr>
          <w:rFonts w:ascii="Garamond" w:hAnsi="Garamond"/>
          <w:lang w:val="en-US"/>
        </w:rPr>
        <w:t xml:space="preserve">effect’s </w:t>
      </w:r>
      <w:r w:rsidR="00D87F4B">
        <w:rPr>
          <w:rFonts w:ascii="Garamond" w:hAnsi="Garamond"/>
        </w:rPr>
        <w:t xml:space="preserve">robustness </w:t>
      </w:r>
      <w:r w:rsidRPr="007166E5">
        <w:rPr>
          <w:rFonts w:ascii="Garamond" w:hAnsi="Garamond"/>
          <w:lang w:val="en-US"/>
        </w:rPr>
        <w:t xml:space="preserve">and </w:t>
      </w:r>
      <w:r>
        <w:rPr>
          <w:rFonts w:ascii="Garamond" w:hAnsi="Garamond"/>
          <w:lang w:val="en-US"/>
        </w:rPr>
        <w:t xml:space="preserve">of </w:t>
      </w:r>
      <w:r w:rsidR="00D87F4B">
        <w:rPr>
          <w:rFonts w:ascii="Garamond" w:hAnsi="Garamond"/>
        </w:rPr>
        <w:t xml:space="preserve">its </w:t>
      </w:r>
      <w:r w:rsidRPr="007166E5">
        <w:rPr>
          <w:rFonts w:ascii="Garamond" w:hAnsi="Garamond"/>
          <w:lang w:val="en-US"/>
        </w:rPr>
        <w:t>cross-culture</w:t>
      </w:r>
      <w:r>
        <w:rPr>
          <w:rFonts w:ascii="Garamond" w:hAnsi="Garamond"/>
          <w:lang w:val="en-US"/>
        </w:rPr>
        <w:t xml:space="preserve"> </w:t>
      </w:r>
      <w:r w:rsidR="00D87F4B">
        <w:rPr>
          <w:rFonts w:ascii="Garamond" w:hAnsi="Garamond"/>
        </w:rPr>
        <w:t>generalizability (Nosek &amp; Errington, 2020)</w:t>
      </w:r>
      <w:r w:rsidR="00D04AF1" w:rsidRPr="00D04AF1">
        <w:rPr>
          <w:rFonts w:ascii="Garamond" w:hAnsi="Garamond"/>
        </w:rPr>
        <w:t>.</w:t>
      </w:r>
    </w:p>
    <w:p w14:paraId="44B3A148" w14:textId="5FE17378" w:rsidR="00DA0BAB" w:rsidRDefault="00DA0BAB" w:rsidP="00DA0BAB">
      <w:pPr>
        <w:rPr>
          <w:rFonts w:ascii="Garamond" w:hAnsi="Garamond"/>
          <w:color w:val="222222"/>
          <w:shd w:val="clear" w:color="auto" w:fill="FFFFFF"/>
        </w:rPr>
      </w:pPr>
    </w:p>
    <w:p w14:paraId="069AC9A5" w14:textId="7B366A8C" w:rsidR="002B1BEC" w:rsidRDefault="002B1BEC" w:rsidP="00DA0BAB">
      <w:pPr>
        <w:rPr>
          <w:rFonts w:ascii="Garamond" w:hAnsi="Garamond"/>
          <w:color w:val="222222"/>
          <w:shd w:val="clear" w:color="auto" w:fill="FFFFFF"/>
        </w:rPr>
      </w:pPr>
    </w:p>
    <w:p w14:paraId="71A2721F" w14:textId="77777777" w:rsidR="002B1BEC" w:rsidRDefault="002B1BEC" w:rsidP="00DA0BAB">
      <w:pPr>
        <w:rPr>
          <w:rFonts w:ascii="Garamond" w:hAnsi="Garamond"/>
          <w:color w:val="222222"/>
          <w:shd w:val="clear" w:color="auto" w:fill="FFFFFF"/>
        </w:rPr>
      </w:pPr>
    </w:p>
    <w:p w14:paraId="5985B046" w14:textId="744FF1D4" w:rsidR="00DA0BAB" w:rsidRPr="002B1BEC" w:rsidRDefault="00DA0BAB" w:rsidP="00DA0BAB">
      <w:pPr>
        <w:pStyle w:val="Heading1"/>
        <w:jc w:val="center"/>
        <w:rPr>
          <w:rFonts w:ascii="Garamond" w:hAnsi="Garamond" w:cs="Times New Roman"/>
          <w:color w:val="auto"/>
          <w:lang w:val="en-US"/>
        </w:rPr>
      </w:pPr>
      <w:r>
        <w:rPr>
          <w:rFonts w:ascii="Garamond" w:hAnsi="Garamond" w:cs="Times New Roman"/>
          <w:color w:val="auto"/>
        </w:rPr>
        <w:t>V</w:t>
      </w:r>
      <w:r w:rsidRPr="00586423">
        <w:rPr>
          <w:rFonts w:ascii="Garamond" w:hAnsi="Garamond" w:cs="Times New Roman"/>
          <w:color w:val="auto"/>
        </w:rPr>
        <w:t xml:space="preserve">. </w:t>
      </w:r>
      <w:r w:rsidRPr="002B1BEC">
        <w:rPr>
          <w:rFonts w:ascii="Garamond" w:hAnsi="Garamond" w:cs="Times New Roman"/>
          <w:color w:val="auto"/>
          <w:lang w:val="en-US"/>
        </w:rPr>
        <w:t>References</w:t>
      </w:r>
    </w:p>
    <w:p w14:paraId="4B460879" w14:textId="77777777" w:rsidR="00DA0BAB" w:rsidRPr="00DA0BAB" w:rsidRDefault="00DA0BAB" w:rsidP="00DA0BAB">
      <w:pPr>
        <w:rPr>
          <w:rFonts w:ascii="Garamond" w:hAnsi="Garamond"/>
          <w:color w:val="222222"/>
          <w:shd w:val="clear" w:color="auto" w:fill="FFFFFF"/>
          <w:lang w:val="en-US"/>
        </w:rPr>
      </w:pPr>
    </w:p>
    <w:p w14:paraId="6FF6888D" w14:textId="77777777" w:rsidR="002B1BEC" w:rsidRDefault="002B1BEC" w:rsidP="00DA0BAB">
      <w:pPr>
        <w:rPr>
          <w:rFonts w:ascii="Garamond" w:hAnsi="Garamond"/>
          <w:color w:val="222222"/>
          <w:shd w:val="clear" w:color="auto" w:fill="FFFFFF"/>
        </w:rPr>
      </w:pPr>
    </w:p>
    <w:p w14:paraId="6F864602" w14:textId="1D2A0460" w:rsidR="002B1BEC" w:rsidRDefault="002B1BEC" w:rsidP="00DA0BAB">
      <w:pPr>
        <w:rPr>
          <w:rFonts w:ascii="Garamond" w:hAnsi="Garamond"/>
          <w:color w:val="222222"/>
          <w:shd w:val="clear" w:color="auto" w:fill="FFFFFF"/>
        </w:rPr>
      </w:pPr>
      <w:r w:rsidRPr="009D3614">
        <w:rPr>
          <w:rFonts w:ascii="Garamond" w:hAnsi="Garamond"/>
          <w:color w:val="222222"/>
          <w:shd w:val="clear" w:color="auto" w:fill="FFFFFF"/>
        </w:rPr>
        <w:t>Adeyemi, S. B. (2014). Comparative Study of Pupils’ Academic Performance between Private and Public Primary Schools. </w:t>
      </w:r>
      <w:r w:rsidRPr="009D3614">
        <w:rPr>
          <w:rFonts w:ascii="Garamond" w:hAnsi="Garamond"/>
          <w:i/>
          <w:iCs/>
          <w:color w:val="222222"/>
          <w:shd w:val="clear" w:color="auto" w:fill="FFFFFF"/>
        </w:rPr>
        <w:t>World Journal of Education, 4</w:t>
      </w:r>
      <w:r w:rsidRPr="009D3614">
        <w:rPr>
          <w:rFonts w:ascii="Garamond" w:hAnsi="Garamond"/>
          <w:color w:val="222222"/>
          <w:shd w:val="clear" w:color="auto" w:fill="FFFFFF"/>
        </w:rPr>
        <w:t xml:space="preserve">(4), 55–60. Retrieved from </w:t>
      </w:r>
      <w:r>
        <w:fldChar w:fldCharType="begin"/>
      </w:r>
      <w:r>
        <w:instrText xml:space="preserve"> HYPERLINK "https://eric.ed.gov/?id=EJ1158541" </w:instrText>
      </w:r>
      <w:r>
        <w:fldChar w:fldCharType="separate"/>
      </w:r>
      <w:r w:rsidRPr="009D3614">
        <w:rPr>
          <w:color w:val="222222"/>
        </w:rPr>
        <w:t>https://eric.ed.gov/?id=EJ1158541</w:t>
      </w:r>
      <w:r>
        <w:rPr>
          <w:color w:val="222222"/>
        </w:rPr>
        <w:fldChar w:fldCharType="end"/>
      </w:r>
      <w:r w:rsidRPr="009D3614">
        <w:rPr>
          <w:rFonts w:ascii="Garamond" w:hAnsi="Garamond"/>
          <w:color w:val="222222"/>
          <w:shd w:val="clear" w:color="auto" w:fill="FFFFFF"/>
        </w:rPr>
        <w:t>.</w:t>
      </w:r>
    </w:p>
    <w:p w14:paraId="54B5AACA" w14:textId="77777777" w:rsidR="002B1BEC" w:rsidRDefault="002B1BEC" w:rsidP="00DA0BAB">
      <w:pPr>
        <w:rPr>
          <w:rFonts w:ascii="Garamond" w:hAnsi="Garamond"/>
          <w:color w:val="222222"/>
          <w:shd w:val="clear" w:color="auto" w:fill="FFFFFF"/>
        </w:rPr>
      </w:pPr>
    </w:p>
    <w:p w14:paraId="58BFD63C" w14:textId="0D38BCF5" w:rsidR="00DA0BAB" w:rsidRPr="009D3614" w:rsidRDefault="00DA0BAB" w:rsidP="00DA0BAB">
      <w:pPr>
        <w:rPr>
          <w:rFonts w:ascii="Garamond" w:hAnsi="Garamond"/>
          <w:color w:val="222222"/>
          <w:shd w:val="clear" w:color="auto" w:fill="FFFFFF"/>
        </w:rPr>
      </w:pPr>
      <w:r w:rsidRPr="009D3614">
        <w:rPr>
          <w:rFonts w:ascii="Garamond" w:hAnsi="Garamond"/>
          <w:color w:val="222222"/>
          <w:shd w:val="clear" w:color="auto" w:fill="FFFFFF"/>
        </w:rPr>
        <w:t>Carbonaro, W. (2006). Public</w:t>
      </w:r>
      <w:r w:rsidRPr="009D3614">
        <w:rPr>
          <w:rFonts w:ascii="Cambria Math" w:hAnsi="Cambria Math" w:cs="Cambria Math"/>
          <w:color w:val="222222"/>
          <w:shd w:val="clear" w:color="auto" w:fill="FFFFFF"/>
        </w:rPr>
        <w:t>‐</w:t>
      </w:r>
      <w:r w:rsidRPr="009D3614">
        <w:rPr>
          <w:rFonts w:ascii="Garamond" w:hAnsi="Garamond"/>
          <w:color w:val="222222"/>
          <w:shd w:val="clear" w:color="auto" w:fill="FFFFFF"/>
        </w:rPr>
        <w:t>Private Differences in Achievement among Kindergarten Students: Differences in Learning Opportunities and Student Outcomes. </w:t>
      </w:r>
      <w:r w:rsidRPr="009D3614">
        <w:rPr>
          <w:rFonts w:ascii="Garamond" w:hAnsi="Garamond"/>
          <w:i/>
          <w:iCs/>
          <w:color w:val="222222"/>
          <w:shd w:val="clear" w:color="auto" w:fill="FFFFFF"/>
        </w:rPr>
        <w:t>American Journal of Education</w:t>
      </w:r>
      <w:r w:rsidRPr="009D3614">
        <w:rPr>
          <w:rFonts w:ascii="Garamond" w:hAnsi="Garamond"/>
          <w:color w:val="222222"/>
          <w:shd w:val="clear" w:color="auto" w:fill="FFFFFF"/>
        </w:rPr>
        <w:t>, </w:t>
      </w:r>
      <w:r w:rsidRPr="009D3614">
        <w:rPr>
          <w:rFonts w:ascii="Garamond" w:hAnsi="Garamond"/>
          <w:i/>
          <w:iCs/>
          <w:color w:val="222222"/>
          <w:shd w:val="clear" w:color="auto" w:fill="FFFFFF"/>
        </w:rPr>
        <w:t>113</w:t>
      </w:r>
      <w:r w:rsidRPr="009D3614">
        <w:rPr>
          <w:rFonts w:ascii="Garamond" w:hAnsi="Garamond"/>
          <w:color w:val="222222"/>
          <w:shd w:val="clear" w:color="auto" w:fill="FFFFFF"/>
        </w:rPr>
        <w:t>(1), 31–65. https://doi.org/10.1086%2F506493.</w:t>
      </w:r>
    </w:p>
    <w:p w14:paraId="528A9230" w14:textId="77777777" w:rsidR="00DA0BAB" w:rsidRDefault="00DA0BAB" w:rsidP="00DA0BAB">
      <w:pPr>
        <w:rPr>
          <w:rFonts w:ascii="Garamond" w:hAnsi="Garamond"/>
          <w:color w:val="222222"/>
          <w:shd w:val="clear" w:color="auto" w:fill="FFFFFF"/>
        </w:rPr>
      </w:pPr>
    </w:p>
    <w:p w14:paraId="291725D6" w14:textId="77777777" w:rsidR="00DA0BAB" w:rsidRDefault="00DA0BAB" w:rsidP="00DA0BAB">
      <w:pPr>
        <w:rPr>
          <w:rFonts w:ascii="Garamond" w:hAnsi="Garamond"/>
          <w:color w:val="222222"/>
          <w:shd w:val="clear" w:color="auto" w:fill="FFFFFF"/>
        </w:rPr>
      </w:pPr>
      <w:r w:rsidRPr="001335B5">
        <w:rPr>
          <w:rFonts w:ascii="Garamond" w:hAnsi="Garamond"/>
          <w:color w:val="222222"/>
          <w:shd w:val="clear" w:color="auto" w:fill="FFFFFF"/>
        </w:rPr>
        <w:t xml:space="preserve">Champely, S. (2020). </w:t>
      </w:r>
      <w:r w:rsidRPr="001335B5">
        <w:rPr>
          <w:rFonts w:ascii="Garamond" w:hAnsi="Garamond"/>
          <w:i/>
          <w:iCs/>
          <w:color w:val="222222"/>
          <w:shd w:val="clear" w:color="auto" w:fill="FFFFFF"/>
        </w:rPr>
        <w:t>pwr: Basic Functions for Power Analysis</w:t>
      </w:r>
      <w:r w:rsidRPr="001335B5">
        <w:rPr>
          <w:rFonts w:ascii="Garamond" w:hAnsi="Garamond"/>
          <w:color w:val="222222"/>
          <w:shd w:val="clear" w:color="auto" w:fill="FFFFFF"/>
        </w:rPr>
        <w:t xml:space="preserve">. R package version 1.3-0, </w:t>
      </w:r>
      <w:r>
        <w:fldChar w:fldCharType="begin"/>
      </w:r>
      <w:r>
        <w:instrText xml:space="preserve"> HYPERLINK "https://CRAN.R-project.org/package=pwr" </w:instrText>
      </w:r>
      <w:r>
        <w:fldChar w:fldCharType="separate"/>
      </w:r>
      <w:r w:rsidRPr="001335B5">
        <w:rPr>
          <w:rFonts w:eastAsiaTheme="majorEastAsia"/>
          <w:color w:val="222222"/>
        </w:rPr>
        <w:t>https://CRAN.R-project.org/package=pw</w:t>
      </w:r>
      <w:r w:rsidRPr="001335B5">
        <w:rPr>
          <w:color w:val="222222"/>
        </w:rPr>
        <w:t>r</w:t>
      </w:r>
      <w:r>
        <w:rPr>
          <w:color w:val="222222"/>
        </w:rPr>
        <w:fldChar w:fldCharType="end"/>
      </w:r>
      <w:r w:rsidRPr="001335B5">
        <w:rPr>
          <w:rFonts w:ascii="Garamond" w:hAnsi="Garamond"/>
          <w:color w:val="222222"/>
          <w:shd w:val="clear" w:color="auto" w:fill="FFFFFF"/>
        </w:rPr>
        <w:t>.</w:t>
      </w:r>
    </w:p>
    <w:p w14:paraId="781359E1" w14:textId="77777777" w:rsidR="00DA0BAB" w:rsidRPr="001335B5" w:rsidRDefault="00DA0BAB" w:rsidP="00DA0BAB">
      <w:pPr>
        <w:rPr>
          <w:rFonts w:ascii="Garamond" w:hAnsi="Garamond"/>
          <w:color w:val="222222"/>
          <w:shd w:val="clear" w:color="auto" w:fill="FFFFFF"/>
        </w:rPr>
      </w:pPr>
    </w:p>
    <w:p w14:paraId="196C1676" w14:textId="77777777" w:rsidR="00DA0BAB" w:rsidRPr="001335B5" w:rsidRDefault="00DA0BAB" w:rsidP="00DA0BAB">
      <w:pPr>
        <w:rPr>
          <w:rFonts w:ascii="Garamond" w:hAnsi="Garamond"/>
          <w:color w:val="222222"/>
          <w:shd w:val="clear" w:color="auto" w:fill="FFFFFF"/>
        </w:rPr>
      </w:pPr>
      <w:r w:rsidRPr="001335B5">
        <w:rPr>
          <w:rFonts w:ascii="Garamond" w:hAnsi="Garamond"/>
          <w:color w:val="222222"/>
          <w:shd w:val="clear" w:color="auto" w:fill="FFFFFF"/>
        </w:rPr>
        <w:t xml:space="preserve">Johnson, J. S., &amp; Newport, E. L. (1989). Critical Period Effects in Second Language Learning: The Influence of Maturational State on the Acquisition of English as a Second Language. </w:t>
      </w:r>
      <w:r w:rsidRPr="001335B5">
        <w:rPr>
          <w:rFonts w:ascii="Garamond" w:hAnsi="Garamond"/>
          <w:i/>
          <w:iCs/>
          <w:color w:val="222222"/>
          <w:shd w:val="clear" w:color="auto" w:fill="FFFFFF"/>
        </w:rPr>
        <w:t>Cognitive Psychology</w:t>
      </w:r>
      <w:r w:rsidRPr="001335B5">
        <w:rPr>
          <w:rFonts w:ascii="Garamond" w:hAnsi="Garamond"/>
          <w:color w:val="222222"/>
          <w:shd w:val="clear" w:color="auto" w:fill="FFFFFF"/>
        </w:rPr>
        <w:t xml:space="preserve">, </w:t>
      </w:r>
      <w:r w:rsidRPr="001335B5">
        <w:rPr>
          <w:rFonts w:ascii="Garamond" w:hAnsi="Garamond"/>
          <w:i/>
          <w:iCs/>
          <w:color w:val="222222"/>
          <w:shd w:val="clear" w:color="auto" w:fill="FFFFFF"/>
        </w:rPr>
        <w:t>21</w:t>
      </w:r>
      <w:r w:rsidRPr="001335B5">
        <w:rPr>
          <w:rFonts w:ascii="Garamond" w:hAnsi="Garamond"/>
          <w:color w:val="222222"/>
          <w:shd w:val="clear" w:color="auto" w:fill="FFFFFF"/>
        </w:rPr>
        <w:t xml:space="preserve">, 60–99. Retrieved from </w:t>
      </w:r>
      <w:r>
        <w:fldChar w:fldCharType="begin"/>
      </w:r>
      <w:r>
        <w:instrText xml:space="preserve"> HYPERLINK "https://www.sciencedirect.com/science/article/pii/0010028589900030?ref=cra_js_challenge&amp;fr=RR-1" </w:instrText>
      </w:r>
      <w:r>
        <w:fldChar w:fldCharType="separate"/>
      </w:r>
      <w:r w:rsidRPr="001335B5">
        <w:rPr>
          <w:rFonts w:ascii="Garamond" w:eastAsiaTheme="majorEastAsia" w:hAnsi="Garamond"/>
          <w:color w:val="222222"/>
          <w:shd w:val="clear" w:color="auto" w:fill="FFFFFF"/>
        </w:rPr>
        <w:t>https://www.sciencedirect.com/science/article/pii/0010028589900030?ref=cra_js_challenge&amp;fr=RR-1</w:t>
      </w:r>
      <w:r>
        <w:rPr>
          <w:rFonts w:ascii="Garamond" w:eastAsiaTheme="majorEastAsia" w:hAnsi="Garamond"/>
          <w:color w:val="222222"/>
          <w:shd w:val="clear" w:color="auto" w:fill="FFFFFF"/>
        </w:rPr>
        <w:fldChar w:fldCharType="end"/>
      </w:r>
      <w:r w:rsidRPr="001335B5">
        <w:rPr>
          <w:rFonts w:ascii="Garamond" w:hAnsi="Garamond"/>
          <w:color w:val="222222"/>
          <w:shd w:val="clear" w:color="auto" w:fill="FFFFFF"/>
        </w:rPr>
        <w:t>.</w:t>
      </w:r>
    </w:p>
    <w:p w14:paraId="62A65AF2" w14:textId="77777777" w:rsidR="00DA0BAB" w:rsidRDefault="00DA0BAB" w:rsidP="00DA0BAB">
      <w:pPr>
        <w:rPr>
          <w:rFonts w:ascii="Garamond" w:hAnsi="Garamond"/>
          <w:color w:val="222222"/>
          <w:shd w:val="clear" w:color="auto" w:fill="FFFFFF"/>
        </w:rPr>
      </w:pPr>
    </w:p>
    <w:p w14:paraId="22FBEAF4" w14:textId="77777777" w:rsidR="00DA0BAB" w:rsidRPr="001335B5" w:rsidRDefault="00DA0BAB" w:rsidP="00DA0BAB">
      <w:pPr>
        <w:rPr>
          <w:rFonts w:ascii="Garamond" w:hAnsi="Garamond"/>
          <w:color w:val="222222"/>
          <w:shd w:val="clear" w:color="auto" w:fill="FFFFFF"/>
        </w:rPr>
      </w:pPr>
      <w:r w:rsidRPr="001335B5">
        <w:rPr>
          <w:rFonts w:ascii="Garamond" w:hAnsi="Garamond"/>
          <w:color w:val="222222"/>
          <w:shd w:val="clear" w:color="auto" w:fill="FFFFFF"/>
        </w:rPr>
        <w:t xml:space="preserve">Lenneberg, E. (1967). </w:t>
      </w:r>
      <w:r w:rsidRPr="001335B5">
        <w:rPr>
          <w:rFonts w:ascii="Garamond" w:hAnsi="Garamond"/>
          <w:i/>
          <w:iCs/>
          <w:color w:val="222222"/>
          <w:shd w:val="clear" w:color="auto" w:fill="FFFFFF"/>
        </w:rPr>
        <w:t>Biological foundations of language.</w:t>
      </w:r>
      <w:r w:rsidRPr="001335B5">
        <w:rPr>
          <w:rFonts w:ascii="Garamond" w:hAnsi="Garamond"/>
          <w:color w:val="222222"/>
          <w:shd w:val="clear" w:color="auto" w:fill="FFFFFF"/>
        </w:rPr>
        <w:t xml:space="preserve"> New York: Wiley.</w:t>
      </w:r>
    </w:p>
    <w:p w14:paraId="357161D7" w14:textId="77777777" w:rsidR="00DA0BAB" w:rsidRDefault="00DA0BAB" w:rsidP="00DA0BAB">
      <w:pPr>
        <w:rPr>
          <w:rFonts w:ascii="Garamond" w:hAnsi="Garamond"/>
          <w:color w:val="222222"/>
          <w:shd w:val="clear" w:color="auto" w:fill="FFFFFF"/>
        </w:rPr>
      </w:pPr>
    </w:p>
    <w:p w14:paraId="59C34EB8" w14:textId="77777777" w:rsidR="00DA0BAB" w:rsidRDefault="00DA0BAB" w:rsidP="00DA0BAB">
      <w:pPr>
        <w:rPr>
          <w:rFonts w:ascii="Garamond" w:hAnsi="Garamond"/>
          <w:color w:val="222222"/>
          <w:shd w:val="clear" w:color="auto" w:fill="FFFFFF"/>
        </w:rPr>
      </w:pPr>
      <w:r w:rsidRPr="001335B5">
        <w:rPr>
          <w:rFonts w:ascii="Garamond" w:hAnsi="Garamond"/>
          <w:color w:val="222222"/>
          <w:shd w:val="clear" w:color="auto" w:fill="FFFFFF"/>
        </w:rPr>
        <w:t>Linebarger, M. C., Schwartz, M. F., &amp; Salfran, E. M. (1983). Sensitivity to grammatical</w:t>
      </w:r>
      <w:r w:rsidRPr="001335B5">
        <w:rPr>
          <w:rFonts w:ascii="Garamond" w:hAnsi="Garamond"/>
          <w:color w:val="222222"/>
          <w:shd w:val="clear" w:color="auto" w:fill="FFFFFF"/>
          <w:lang w:val="en-US"/>
        </w:rPr>
        <w:t xml:space="preserve"> </w:t>
      </w:r>
      <w:r w:rsidRPr="001335B5">
        <w:rPr>
          <w:rFonts w:ascii="Garamond" w:hAnsi="Garamond"/>
          <w:color w:val="222222"/>
          <w:shd w:val="clear" w:color="auto" w:fill="FFFFFF"/>
        </w:rPr>
        <w:t xml:space="preserve">structure in so-called a grammatic aphasics. </w:t>
      </w:r>
      <w:r w:rsidRPr="001335B5">
        <w:rPr>
          <w:rFonts w:ascii="Garamond" w:hAnsi="Garamond"/>
          <w:i/>
          <w:iCs/>
          <w:color w:val="222222"/>
          <w:shd w:val="clear" w:color="auto" w:fill="FFFFFF"/>
        </w:rPr>
        <w:t>Cognition</w:t>
      </w:r>
      <w:r w:rsidRPr="001335B5">
        <w:rPr>
          <w:rFonts w:ascii="Garamond" w:hAnsi="Garamond"/>
          <w:color w:val="222222"/>
          <w:shd w:val="clear" w:color="auto" w:fill="FFFFFF"/>
        </w:rPr>
        <w:t>, 13, 361-392.</w:t>
      </w:r>
    </w:p>
    <w:p w14:paraId="34AFCBFA" w14:textId="77777777" w:rsidR="00DA0BAB" w:rsidRDefault="00DA0BAB" w:rsidP="00DA0BAB">
      <w:pPr>
        <w:rPr>
          <w:rFonts w:ascii="Garamond" w:hAnsi="Garamond"/>
          <w:color w:val="222222"/>
          <w:shd w:val="clear" w:color="auto" w:fill="FFFFFF"/>
        </w:rPr>
      </w:pPr>
    </w:p>
    <w:p w14:paraId="5730F535" w14:textId="77777777" w:rsidR="00DA0BAB" w:rsidRPr="001335B5" w:rsidRDefault="00DA0BAB" w:rsidP="00DA0BAB">
      <w:pPr>
        <w:rPr>
          <w:rFonts w:ascii="Garamond" w:hAnsi="Garamond"/>
          <w:color w:val="222222"/>
          <w:shd w:val="clear" w:color="auto" w:fill="FFFFFF"/>
          <w:lang w:val="en-US"/>
        </w:rPr>
      </w:pPr>
      <w:proofErr w:type="spellStart"/>
      <w:r w:rsidRPr="007166E5">
        <w:rPr>
          <w:rFonts w:ascii="Garamond" w:hAnsi="Garamond"/>
          <w:color w:val="222222"/>
          <w:shd w:val="clear" w:color="auto" w:fill="FFFFFF"/>
          <w:lang w:val="en-US"/>
        </w:rPr>
        <w:t>Nosek</w:t>
      </w:r>
      <w:proofErr w:type="spellEnd"/>
      <w:r w:rsidRPr="007166E5">
        <w:rPr>
          <w:rFonts w:ascii="Garamond" w:hAnsi="Garamond"/>
          <w:color w:val="222222"/>
          <w:shd w:val="clear" w:color="auto" w:fill="FFFFFF"/>
          <w:lang w:val="en-US"/>
        </w:rPr>
        <w:t xml:space="preserve">, B. </w:t>
      </w:r>
      <w:r>
        <w:rPr>
          <w:rFonts w:ascii="Garamond" w:hAnsi="Garamond"/>
          <w:color w:val="222222"/>
          <w:shd w:val="clear" w:color="auto" w:fill="FFFFFF"/>
          <w:lang w:val="en-US"/>
        </w:rPr>
        <w:t xml:space="preserve">A., &amp; Errington, T. M. (2020) What is </w:t>
      </w:r>
      <w:proofErr w:type="gramStart"/>
      <w:r>
        <w:rPr>
          <w:rFonts w:ascii="Garamond" w:hAnsi="Garamond"/>
          <w:color w:val="222222"/>
          <w:shd w:val="clear" w:color="auto" w:fill="FFFFFF"/>
          <w:lang w:val="en-US"/>
        </w:rPr>
        <w:t>replication?.</w:t>
      </w:r>
      <w:proofErr w:type="gramEnd"/>
      <w:r>
        <w:rPr>
          <w:rFonts w:ascii="Garamond" w:hAnsi="Garamond"/>
          <w:color w:val="222222"/>
          <w:shd w:val="clear" w:color="auto" w:fill="FFFFFF"/>
          <w:lang w:val="en-US"/>
        </w:rPr>
        <w:t xml:space="preserve"> </w:t>
      </w:r>
      <w:proofErr w:type="spellStart"/>
      <w:r>
        <w:rPr>
          <w:rFonts w:ascii="Garamond" w:hAnsi="Garamond"/>
          <w:i/>
          <w:iCs/>
          <w:color w:val="222222"/>
          <w:shd w:val="clear" w:color="auto" w:fill="FFFFFF"/>
          <w:lang w:val="en-US"/>
        </w:rPr>
        <w:t>PLos</w:t>
      </w:r>
      <w:proofErr w:type="spellEnd"/>
      <w:r>
        <w:rPr>
          <w:rFonts w:ascii="Garamond" w:hAnsi="Garamond"/>
          <w:i/>
          <w:iCs/>
          <w:color w:val="222222"/>
          <w:shd w:val="clear" w:color="auto" w:fill="FFFFFF"/>
          <w:lang w:val="en-US"/>
        </w:rPr>
        <w:t xml:space="preserve"> biology, 18</w:t>
      </w:r>
      <w:r>
        <w:rPr>
          <w:rFonts w:ascii="Garamond" w:hAnsi="Garamond"/>
          <w:color w:val="222222"/>
          <w:shd w:val="clear" w:color="auto" w:fill="FFFFFF"/>
          <w:lang w:val="en-US"/>
        </w:rPr>
        <w:t>(3), e3000691.</w:t>
      </w:r>
    </w:p>
    <w:p w14:paraId="0C3BE5B9" w14:textId="77777777" w:rsidR="00DA0BAB" w:rsidRDefault="00DA0BAB" w:rsidP="00DA0BAB">
      <w:pPr>
        <w:rPr>
          <w:rFonts w:ascii="Garamond" w:hAnsi="Garamond"/>
          <w:color w:val="222222"/>
          <w:shd w:val="clear" w:color="auto" w:fill="FFFFFF"/>
        </w:rPr>
      </w:pPr>
    </w:p>
    <w:p w14:paraId="70E89A29" w14:textId="77777777" w:rsidR="00DA0BAB" w:rsidRPr="001335B5" w:rsidRDefault="00DA0BAB" w:rsidP="00DA0BAB">
      <w:pPr>
        <w:rPr>
          <w:rFonts w:ascii="Garamond" w:hAnsi="Garamond"/>
          <w:color w:val="222222"/>
          <w:shd w:val="clear" w:color="auto" w:fill="FFFFFF"/>
        </w:rPr>
      </w:pPr>
      <w:r w:rsidRPr="001335B5">
        <w:rPr>
          <w:rFonts w:ascii="Garamond" w:hAnsi="Garamond"/>
          <w:color w:val="222222"/>
          <w:shd w:val="clear" w:color="auto" w:fill="FFFFFF"/>
        </w:rPr>
        <w:t xml:space="preserve">Penfield, W., &amp; Roberts, L. (1959). </w:t>
      </w:r>
      <w:r w:rsidRPr="001335B5">
        <w:rPr>
          <w:rFonts w:ascii="Garamond" w:hAnsi="Garamond"/>
          <w:i/>
          <w:iCs/>
          <w:color w:val="222222"/>
          <w:shd w:val="clear" w:color="auto" w:fill="FFFFFF"/>
        </w:rPr>
        <w:t>Speech and Brain Mechanisms</w:t>
      </w:r>
      <w:r w:rsidRPr="001335B5">
        <w:rPr>
          <w:rFonts w:ascii="Garamond" w:hAnsi="Garamond"/>
          <w:color w:val="222222"/>
          <w:shd w:val="clear" w:color="auto" w:fill="FFFFFF"/>
        </w:rPr>
        <w:t>. Princeton University Press.</w:t>
      </w:r>
    </w:p>
    <w:p w14:paraId="266EFA54" w14:textId="77777777" w:rsidR="00DA0BAB" w:rsidRDefault="00DA0BAB" w:rsidP="00DA0BAB">
      <w:pPr>
        <w:rPr>
          <w:rFonts w:ascii="Garamond" w:hAnsi="Garamond"/>
          <w:color w:val="222222"/>
          <w:shd w:val="clear" w:color="auto" w:fill="FFFFFF"/>
        </w:rPr>
      </w:pPr>
    </w:p>
    <w:p w14:paraId="0A861D7E" w14:textId="77777777" w:rsidR="00DA0BAB" w:rsidRPr="001335B5" w:rsidRDefault="00DA0BAB" w:rsidP="00DA0BAB">
      <w:pPr>
        <w:rPr>
          <w:rFonts w:ascii="Garamond" w:hAnsi="Garamond"/>
          <w:color w:val="222222"/>
          <w:shd w:val="clear" w:color="auto" w:fill="FFFFFF"/>
        </w:rPr>
      </w:pPr>
      <w:r w:rsidRPr="001335B5">
        <w:rPr>
          <w:rFonts w:ascii="Garamond" w:hAnsi="Garamond"/>
          <w:color w:val="222222"/>
          <w:shd w:val="clear" w:color="auto" w:fill="FFFFFF"/>
        </w:rPr>
        <w:t xml:space="preserve">Piaget, J. (1936). </w:t>
      </w:r>
      <w:r w:rsidRPr="001335B5">
        <w:rPr>
          <w:rFonts w:ascii="Garamond" w:hAnsi="Garamond"/>
          <w:i/>
          <w:iCs/>
          <w:color w:val="222222"/>
          <w:shd w:val="clear" w:color="auto" w:fill="FFFFFF"/>
        </w:rPr>
        <w:t>The Origin of Intelligence in the Child</w:t>
      </w:r>
      <w:r w:rsidRPr="001335B5">
        <w:rPr>
          <w:rFonts w:ascii="Garamond" w:hAnsi="Garamond"/>
          <w:color w:val="222222"/>
          <w:shd w:val="clear" w:color="auto" w:fill="FFFFFF"/>
        </w:rPr>
        <w:t>. London: Routledge &amp; Kegan Paul.</w:t>
      </w:r>
    </w:p>
    <w:p w14:paraId="56262E5C" w14:textId="77777777" w:rsidR="00DA0BAB" w:rsidRPr="00D04AF1" w:rsidRDefault="00DA0BAB" w:rsidP="00DA0BAB">
      <w:pPr>
        <w:rPr>
          <w:rFonts w:ascii="Garamond" w:hAnsi="Garamond"/>
          <w:color w:val="222222"/>
          <w:shd w:val="clear" w:color="auto" w:fill="FFFFFF"/>
        </w:rPr>
      </w:pPr>
    </w:p>
    <w:p w14:paraId="11CD531F" w14:textId="77777777" w:rsidR="00DA0BAB" w:rsidRPr="00586423" w:rsidRDefault="00DA0BAB" w:rsidP="00DA0BAB">
      <w:pPr>
        <w:rPr>
          <w:rFonts w:ascii="Garamond" w:hAnsi="Garamond"/>
        </w:rPr>
      </w:pPr>
    </w:p>
    <w:p w14:paraId="0CFA7B9F" w14:textId="77777777" w:rsidR="00DA0BAB" w:rsidRPr="00586423" w:rsidRDefault="00DA0BAB" w:rsidP="00DA0BAB">
      <w:pPr>
        <w:rPr>
          <w:rFonts w:ascii="Garamond" w:hAnsi="Garamond"/>
        </w:rPr>
      </w:pPr>
    </w:p>
    <w:p w14:paraId="7FD8285F" w14:textId="77777777" w:rsidR="00DA0BAB" w:rsidRPr="00DA0BAB" w:rsidRDefault="00DA0BAB" w:rsidP="00DA0BAB"/>
    <w:sectPr w:rsidR="00DA0BAB" w:rsidRPr="00DA0BAB" w:rsidSect="0047473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56CC0" w14:textId="77777777" w:rsidR="00630044" w:rsidRDefault="00630044" w:rsidP="000C6024">
      <w:r>
        <w:separator/>
      </w:r>
    </w:p>
  </w:endnote>
  <w:endnote w:type="continuationSeparator" w:id="0">
    <w:p w14:paraId="20FCCC98" w14:textId="77777777" w:rsidR="00630044" w:rsidRDefault="00630044" w:rsidP="000C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034C9" w14:textId="77777777" w:rsidR="00630044" w:rsidRDefault="00630044" w:rsidP="000C6024">
      <w:r>
        <w:separator/>
      </w:r>
    </w:p>
  </w:footnote>
  <w:footnote w:type="continuationSeparator" w:id="0">
    <w:p w14:paraId="15E3F4AA" w14:textId="77777777" w:rsidR="00630044" w:rsidRDefault="00630044" w:rsidP="000C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3330" w14:textId="77777777" w:rsidR="001C0623" w:rsidRDefault="001C0623" w:rsidP="000C602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1E37BD" w14:textId="77777777" w:rsidR="001C0623" w:rsidRDefault="001C0623" w:rsidP="000C60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BE0BB" w14:textId="670E7B24" w:rsidR="001C0623" w:rsidRDefault="001C0623" w:rsidP="000C6024">
    <w:pPr>
      <w:pStyle w:val="Header"/>
      <w:framePr w:wrap="around" w:vAnchor="text" w:hAnchor="margin" w:xAlign="right"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586423">
      <w:rPr>
        <w:rStyle w:val="PageNumber"/>
        <w:noProof/>
      </w:rPr>
      <w:t>1</w:t>
    </w:r>
    <w:r>
      <w:rPr>
        <w:rStyle w:val="PageNumber"/>
      </w:rPr>
      <w:fldChar w:fldCharType="end"/>
    </w:r>
  </w:p>
  <w:p w14:paraId="6DFA9751" w14:textId="77777777" w:rsidR="001C0623" w:rsidRDefault="001C0623" w:rsidP="000C602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A54"/>
    <w:multiLevelType w:val="hybridMultilevel"/>
    <w:tmpl w:val="E656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32E42"/>
    <w:multiLevelType w:val="hybridMultilevel"/>
    <w:tmpl w:val="36D4E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C00C40"/>
    <w:multiLevelType w:val="hybridMultilevel"/>
    <w:tmpl w:val="54B2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D518D"/>
    <w:multiLevelType w:val="hybridMultilevel"/>
    <w:tmpl w:val="F598592A"/>
    <w:lvl w:ilvl="0" w:tplc="10E0B7F0">
      <w:start w:val="1"/>
      <w:numFmt w:val="decimal"/>
      <w:lvlText w:val="%1."/>
      <w:lvlJc w:val="left"/>
      <w:pPr>
        <w:ind w:left="1440" w:hanging="360"/>
      </w:pPr>
      <w:rPr>
        <w:rFonts w:ascii="Garamond" w:eastAsiaTheme="minorEastAsia" w:hAnsi="Garamond" w:cs="Times New Roman"/>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6B154BCF"/>
    <w:multiLevelType w:val="hybridMultilevel"/>
    <w:tmpl w:val="3126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965404">
    <w:abstractNumId w:val="4"/>
  </w:num>
  <w:num w:numId="2" w16cid:durableId="529757901">
    <w:abstractNumId w:val="0"/>
  </w:num>
  <w:num w:numId="3" w16cid:durableId="1335113629">
    <w:abstractNumId w:val="2"/>
  </w:num>
  <w:num w:numId="4" w16cid:durableId="1765883006">
    <w:abstractNumId w:val="1"/>
  </w:num>
  <w:num w:numId="5" w16cid:durableId="7061798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ith19,M (ug)">
    <w15:presenceInfo w15:providerId="AD" w15:userId="S::m.smith19@lse.ac.uk::badb6711-c81e-4b20-a795-df79253a2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BUIjI1NDSyNjQyUdpeDU4uLM/DyQApNaAJA6tFssAAAA"/>
  </w:docVars>
  <w:rsids>
    <w:rsidRoot w:val="00A51A7F"/>
    <w:rsid w:val="0001333A"/>
    <w:rsid w:val="000A1F32"/>
    <w:rsid w:val="000C1A43"/>
    <w:rsid w:val="000C6024"/>
    <w:rsid w:val="001335B5"/>
    <w:rsid w:val="001412F6"/>
    <w:rsid w:val="00144415"/>
    <w:rsid w:val="001638A6"/>
    <w:rsid w:val="0017106B"/>
    <w:rsid w:val="001760B7"/>
    <w:rsid w:val="0017713C"/>
    <w:rsid w:val="001903BE"/>
    <w:rsid w:val="00193FF2"/>
    <w:rsid w:val="001A6892"/>
    <w:rsid w:val="001B0E03"/>
    <w:rsid w:val="001B5073"/>
    <w:rsid w:val="001C0623"/>
    <w:rsid w:val="00245182"/>
    <w:rsid w:val="0025648C"/>
    <w:rsid w:val="0026181A"/>
    <w:rsid w:val="002B1BEC"/>
    <w:rsid w:val="002B4802"/>
    <w:rsid w:val="002B7F31"/>
    <w:rsid w:val="002D6DFA"/>
    <w:rsid w:val="002E5D94"/>
    <w:rsid w:val="00304715"/>
    <w:rsid w:val="00305D45"/>
    <w:rsid w:val="003602C5"/>
    <w:rsid w:val="00362CCE"/>
    <w:rsid w:val="00374FBC"/>
    <w:rsid w:val="00470D01"/>
    <w:rsid w:val="00474730"/>
    <w:rsid w:val="0049700A"/>
    <w:rsid w:val="004A4FD8"/>
    <w:rsid w:val="004A5CC8"/>
    <w:rsid w:val="004D2B9E"/>
    <w:rsid w:val="00502E2B"/>
    <w:rsid w:val="00534595"/>
    <w:rsid w:val="00544840"/>
    <w:rsid w:val="005662C6"/>
    <w:rsid w:val="00586423"/>
    <w:rsid w:val="005E31F2"/>
    <w:rsid w:val="00610AA4"/>
    <w:rsid w:val="00630044"/>
    <w:rsid w:val="006370DA"/>
    <w:rsid w:val="006A4165"/>
    <w:rsid w:val="006E1A7C"/>
    <w:rsid w:val="007166E5"/>
    <w:rsid w:val="00762BF3"/>
    <w:rsid w:val="007A0D14"/>
    <w:rsid w:val="007C424D"/>
    <w:rsid w:val="007E2BBA"/>
    <w:rsid w:val="00874B7D"/>
    <w:rsid w:val="00890FA6"/>
    <w:rsid w:val="008D2A0A"/>
    <w:rsid w:val="008D3B77"/>
    <w:rsid w:val="008E0C6B"/>
    <w:rsid w:val="00947CE7"/>
    <w:rsid w:val="009729B7"/>
    <w:rsid w:val="009A20DE"/>
    <w:rsid w:val="009B5F1F"/>
    <w:rsid w:val="009D3614"/>
    <w:rsid w:val="00A23AC2"/>
    <w:rsid w:val="00A51A7F"/>
    <w:rsid w:val="00A748A3"/>
    <w:rsid w:val="00A8063B"/>
    <w:rsid w:val="00A820C6"/>
    <w:rsid w:val="00A86CEE"/>
    <w:rsid w:val="00B17318"/>
    <w:rsid w:val="00B569F6"/>
    <w:rsid w:val="00B73203"/>
    <w:rsid w:val="00B76E18"/>
    <w:rsid w:val="00BC17B2"/>
    <w:rsid w:val="00BC346F"/>
    <w:rsid w:val="00BC62B3"/>
    <w:rsid w:val="00BE547D"/>
    <w:rsid w:val="00C2119A"/>
    <w:rsid w:val="00C220AA"/>
    <w:rsid w:val="00C41A60"/>
    <w:rsid w:val="00C47F88"/>
    <w:rsid w:val="00D02707"/>
    <w:rsid w:val="00D04AF1"/>
    <w:rsid w:val="00D23F6B"/>
    <w:rsid w:val="00D35FDE"/>
    <w:rsid w:val="00D567CC"/>
    <w:rsid w:val="00D87F4B"/>
    <w:rsid w:val="00D97F0A"/>
    <w:rsid w:val="00DA0BAB"/>
    <w:rsid w:val="00DB4D39"/>
    <w:rsid w:val="00DB69A7"/>
    <w:rsid w:val="00DC199C"/>
    <w:rsid w:val="00DC579D"/>
    <w:rsid w:val="00DD437A"/>
    <w:rsid w:val="00E25DC2"/>
    <w:rsid w:val="00E908F6"/>
    <w:rsid w:val="00EE47C8"/>
    <w:rsid w:val="00F56E40"/>
    <w:rsid w:val="00F81053"/>
    <w:rsid w:val="00FB236F"/>
    <w:rsid w:val="00FE6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87C69D"/>
  <w14:defaultImageDpi w14:val="330"/>
  <w15:docId w15:val="{8B1A8DC7-5ECE-4B43-9BC1-7BFE844D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614"/>
    <w:rPr>
      <w:rFonts w:eastAsia="Times New Roman"/>
      <w:lang w:val="en-FR" w:eastAsia="ja-JP"/>
    </w:rPr>
  </w:style>
  <w:style w:type="paragraph" w:styleId="Heading1">
    <w:name w:val="heading 1"/>
    <w:basedOn w:val="Normal"/>
    <w:next w:val="Normal"/>
    <w:link w:val="Heading1Char"/>
    <w:uiPriority w:val="9"/>
    <w:qFormat/>
    <w:rsid w:val="00BC34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34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50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46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C34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507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B50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073"/>
    <w:rPr>
      <w:rFonts w:ascii="Lucida Grande" w:hAnsi="Lucida Grande" w:cs="Lucida Grande"/>
      <w:sz w:val="18"/>
      <w:szCs w:val="18"/>
    </w:rPr>
  </w:style>
  <w:style w:type="paragraph" w:styleId="Header">
    <w:name w:val="header"/>
    <w:basedOn w:val="Normal"/>
    <w:link w:val="HeaderChar"/>
    <w:uiPriority w:val="99"/>
    <w:unhideWhenUsed/>
    <w:rsid w:val="000C6024"/>
    <w:pPr>
      <w:tabs>
        <w:tab w:val="center" w:pos="4320"/>
        <w:tab w:val="right" w:pos="8640"/>
      </w:tabs>
    </w:pPr>
  </w:style>
  <w:style w:type="character" w:customStyle="1" w:styleId="HeaderChar">
    <w:name w:val="Header Char"/>
    <w:basedOn w:val="DefaultParagraphFont"/>
    <w:link w:val="Header"/>
    <w:uiPriority w:val="99"/>
    <w:rsid w:val="000C6024"/>
  </w:style>
  <w:style w:type="character" w:styleId="PageNumber">
    <w:name w:val="page number"/>
    <w:basedOn w:val="DefaultParagraphFont"/>
    <w:uiPriority w:val="99"/>
    <w:semiHidden/>
    <w:unhideWhenUsed/>
    <w:rsid w:val="000C6024"/>
  </w:style>
  <w:style w:type="paragraph" w:styleId="Footer">
    <w:name w:val="footer"/>
    <w:basedOn w:val="Normal"/>
    <w:link w:val="FooterChar"/>
    <w:uiPriority w:val="99"/>
    <w:unhideWhenUsed/>
    <w:rsid w:val="000C6024"/>
    <w:pPr>
      <w:tabs>
        <w:tab w:val="center" w:pos="4320"/>
        <w:tab w:val="right" w:pos="8640"/>
      </w:tabs>
    </w:pPr>
  </w:style>
  <w:style w:type="character" w:customStyle="1" w:styleId="FooterChar">
    <w:name w:val="Footer Char"/>
    <w:basedOn w:val="DefaultParagraphFont"/>
    <w:link w:val="Footer"/>
    <w:uiPriority w:val="99"/>
    <w:rsid w:val="000C6024"/>
  </w:style>
  <w:style w:type="character" w:customStyle="1" w:styleId="apple-converted-space">
    <w:name w:val="apple-converted-space"/>
    <w:basedOn w:val="DefaultParagraphFont"/>
    <w:rsid w:val="000C6024"/>
  </w:style>
  <w:style w:type="character" w:styleId="Hyperlink">
    <w:name w:val="Hyperlink"/>
    <w:uiPriority w:val="99"/>
    <w:unhideWhenUsed/>
    <w:rsid w:val="0001333A"/>
    <w:rPr>
      <w:color w:val="0000FF"/>
      <w:u w:val="single"/>
    </w:rPr>
  </w:style>
  <w:style w:type="paragraph" w:styleId="ListParagraph">
    <w:name w:val="List Paragraph"/>
    <w:basedOn w:val="Normal"/>
    <w:uiPriority w:val="34"/>
    <w:qFormat/>
    <w:rsid w:val="00374FBC"/>
    <w:pPr>
      <w:ind w:left="720"/>
      <w:contextualSpacing/>
    </w:pPr>
  </w:style>
  <w:style w:type="paragraph" w:styleId="FootnoteText">
    <w:name w:val="footnote text"/>
    <w:basedOn w:val="Normal"/>
    <w:link w:val="FootnoteTextChar"/>
    <w:uiPriority w:val="99"/>
    <w:unhideWhenUsed/>
    <w:rsid w:val="006E1A7C"/>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6E1A7C"/>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6E1A7C"/>
    <w:rPr>
      <w:vertAlign w:val="superscript"/>
    </w:rPr>
  </w:style>
  <w:style w:type="paragraph" w:styleId="NormalWeb">
    <w:name w:val="Normal (Web)"/>
    <w:basedOn w:val="Normal"/>
    <w:uiPriority w:val="99"/>
    <w:semiHidden/>
    <w:unhideWhenUsed/>
    <w:rsid w:val="0017713C"/>
    <w:pPr>
      <w:spacing w:before="100" w:beforeAutospacing="1" w:after="100" w:afterAutospacing="1"/>
    </w:pPr>
  </w:style>
  <w:style w:type="character" w:styleId="UnresolvedMention">
    <w:name w:val="Unresolved Mention"/>
    <w:basedOn w:val="DefaultParagraphFont"/>
    <w:uiPriority w:val="99"/>
    <w:semiHidden/>
    <w:unhideWhenUsed/>
    <w:rsid w:val="001335B5"/>
    <w:rPr>
      <w:color w:val="605E5C"/>
      <w:shd w:val="clear" w:color="auto" w:fill="E1DFDD"/>
    </w:rPr>
  </w:style>
  <w:style w:type="character" w:styleId="FollowedHyperlink">
    <w:name w:val="FollowedHyperlink"/>
    <w:basedOn w:val="DefaultParagraphFont"/>
    <w:uiPriority w:val="99"/>
    <w:semiHidden/>
    <w:unhideWhenUsed/>
    <w:rsid w:val="009D3614"/>
    <w:rPr>
      <w:color w:val="800080" w:themeColor="followedHyperlink"/>
      <w:u w:val="single"/>
    </w:rPr>
  </w:style>
  <w:style w:type="paragraph" w:styleId="Revision">
    <w:name w:val="Revision"/>
    <w:hidden/>
    <w:uiPriority w:val="99"/>
    <w:semiHidden/>
    <w:rsid w:val="009729B7"/>
    <w:rPr>
      <w:rFonts w:eastAsia="Times New Roman"/>
      <w:lang w:val="en-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7426">
      <w:bodyDiv w:val="1"/>
      <w:marLeft w:val="0"/>
      <w:marRight w:val="0"/>
      <w:marTop w:val="0"/>
      <w:marBottom w:val="0"/>
      <w:divBdr>
        <w:top w:val="none" w:sz="0" w:space="0" w:color="auto"/>
        <w:left w:val="none" w:sz="0" w:space="0" w:color="auto"/>
        <w:bottom w:val="none" w:sz="0" w:space="0" w:color="auto"/>
        <w:right w:val="none" w:sz="0" w:space="0" w:color="auto"/>
      </w:divBdr>
    </w:div>
    <w:div w:id="163981865">
      <w:bodyDiv w:val="1"/>
      <w:marLeft w:val="0"/>
      <w:marRight w:val="0"/>
      <w:marTop w:val="0"/>
      <w:marBottom w:val="0"/>
      <w:divBdr>
        <w:top w:val="none" w:sz="0" w:space="0" w:color="auto"/>
        <w:left w:val="none" w:sz="0" w:space="0" w:color="auto"/>
        <w:bottom w:val="none" w:sz="0" w:space="0" w:color="auto"/>
        <w:right w:val="none" w:sz="0" w:space="0" w:color="auto"/>
      </w:divBdr>
    </w:div>
    <w:div w:id="252981791">
      <w:bodyDiv w:val="1"/>
      <w:marLeft w:val="0"/>
      <w:marRight w:val="0"/>
      <w:marTop w:val="0"/>
      <w:marBottom w:val="0"/>
      <w:divBdr>
        <w:top w:val="none" w:sz="0" w:space="0" w:color="auto"/>
        <w:left w:val="none" w:sz="0" w:space="0" w:color="auto"/>
        <w:bottom w:val="none" w:sz="0" w:space="0" w:color="auto"/>
        <w:right w:val="none" w:sz="0" w:space="0" w:color="auto"/>
      </w:divBdr>
    </w:div>
    <w:div w:id="333997657">
      <w:bodyDiv w:val="1"/>
      <w:marLeft w:val="0"/>
      <w:marRight w:val="0"/>
      <w:marTop w:val="0"/>
      <w:marBottom w:val="0"/>
      <w:divBdr>
        <w:top w:val="none" w:sz="0" w:space="0" w:color="auto"/>
        <w:left w:val="none" w:sz="0" w:space="0" w:color="auto"/>
        <w:bottom w:val="none" w:sz="0" w:space="0" w:color="auto"/>
        <w:right w:val="none" w:sz="0" w:space="0" w:color="auto"/>
      </w:divBdr>
      <w:divsChild>
        <w:div w:id="2136410226">
          <w:marLeft w:val="0"/>
          <w:marRight w:val="0"/>
          <w:marTop w:val="0"/>
          <w:marBottom w:val="0"/>
          <w:divBdr>
            <w:top w:val="none" w:sz="0" w:space="0" w:color="auto"/>
            <w:left w:val="none" w:sz="0" w:space="0" w:color="auto"/>
            <w:bottom w:val="none" w:sz="0" w:space="0" w:color="auto"/>
            <w:right w:val="none" w:sz="0" w:space="0" w:color="auto"/>
          </w:divBdr>
        </w:div>
      </w:divsChild>
    </w:div>
    <w:div w:id="342904068">
      <w:bodyDiv w:val="1"/>
      <w:marLeft w:val="0"/>
      <w:marRight w:val="0"/>
      <w:marTop w:val="0"/>
      <w:marBottom w:val="0"/>
      <w:divBdr>
        <w:top w:val="none" w:sz="0" w:space="0" w:color="auto"/>
        <w:left w:val="none" w:sz="0" w:space="0" w:color="auto"/>
        <w:bottom w:val="none" w:sz="0" w:space="0" w:color="auto"/>
        <w:right w:val="none" w:sz="0" w:space="0" w:color="auto"/>
      </w:divBdr>
    </w:div>
    <w:div w:id="385685890">
      <w:bodyDiv w:val="1"/>
      <w:marLeft w:val="0"/>
      <w:marRight w:val="0"/>
      <w:marTop w:val="0"/>
      <w:marBottom w:val="0"/>
      <w:divBdr>
        <w:top w:val="none" w:sz="0" w:space="0" w:color="auto"/>
        <w:left w:val="none" w:sz="0" w:space="0" w:color="auto"/>
        <w:bottom w:val="none" w:sz="0" w:space="0" w:color="auto"/>
        <w:right w:val="none" w:sz="0" w:space="0" w:color="auto"/>
      </w:divBdr>
    </w:div>
    <w:div w:id="467282123">
      <w:bodyDiv w:val="1"/>
      <w:marLeft w:val="0"/>
      <w:marRight w:val="0"/>
      <w:marTop w:val="0"/>
      <w:marBottom w:val="0"/>
      <w:divBdr>
        <w:top w:val="none" w:sz="0" w:space="0" w:color="auto"/>
        <w:left w:val="none" w:sz="0" w:space="0" w:color="auto"/>
        <w:bottom w:val="none" w:sz="0" w:space="0" w:color="auto"/>
        <w:right w:val="none" w:sz="0" w:space="0" w:color="auto"/>
      </w:divBdr>
    </w:div>
    <w:div w:id="516652720">
      <w:bodyDiv w:val="1"/>
      <w:marLeft w:val="0"/>
      <w:marRight w:val="0"/>
      <w:marTop w:val="0"/>
      <w:marBottom w:val="0"/>
      <w:divBdr>
        <w:top w:val="none" w:sz="0" w:space="0" w:color="auto"/>
        <w:left w:val="none" w:sz="0" w:space="0" w:color="auto"/>
        <w:bottom w:val="none" w:sz="0" w:space="0" w:color="auto"/>
        <w:right w:val="none" w:sz="0" w:space="0" w:color="auto"/>
      </w:divBdr>
    </w:div>
    <w:div w:id="532110676">
      <w:bodyDiv w:val="1"/>
      <w:marLeft w:val="0"/>
      <w:marRight w:val="0"/>
      <w:marTop w:val="0"/>
      <w:marBottom w:val="0"/>
      <w:divBdr>
        <w:top w:val="none" w:sz="0" w:space="0" w:color="auto"/>
        <w:left w:val="none" w:sz="0" w:space="0" w:color="auto"/>
        <w:bottom w:val="none" w:sz="0" w:space="0" w:color="auto"/>
        <w:right w:val="none" w:sz="0" w:space="0" w:color="auto"/>
      </w:divBdr>
    </w:div>
    <w:div w:id="555513007">
      <w:bodyDiv w:val="1"/>
      <w:marLeft w:val="0"/>
      <w:marRight w:val="0"/>
      <w:marTop w:val="0"/>
      <w:marBottom w:val="0"/>
      <w:divBdr>
        <w:top w:val="none" w:sz="0" w:space="0" w:color="auto"/>
        <w:left w:val="none" w:sz="0" w:space="0" w:color="auto"/>
        <w:bottom w:val="none" w:sz="0" w:space="0" w:color="auto"/>
        <w:right w:val="none" w:sz="0" w:space="0" w:color="auto"/>
      </w:divBdr>
    </w:div>
    <w:div w:id="627584348">
      <w:bodyDiv w:val="1"/>
      <w:marLeft w:val="0"/>
      <w:marRight w:val="0"/>
      <w:marTop w:val="0"/>
      <w:marBottom w:val="0"/>
      <w:divBdr>
        <w:top w:val="none" w:sz="0" w:space="0" w:color="auto"/>
        <w:left w:val="none" w:sz="0" w:space="0" w:color="auto"/>
        <w:bottom w:val="none" w:sz="0" w:space="0" w:color="auto"/>
        <w:right w:val="none" w:sz="0" w:space="0" w:color="auto"/>
      </w:divBdr>
      <w:divsChild>
        <w:div w:id="1156604082">
          <w:marLeft w:val="0"/>
          <w:marRight w:val="0"/>
          <w:marTop w:val="0"/>
          <w:marBottom w:val="0"/>
          <w:divBdr>
            <w:top w:val="none" w:sz="0" w:space="0" w:color="auto"/>
            <w:left w:val="none" w:sz="0" w:space="0" w:color="auto"/>
            <w:bottom w:val="none" w:sz="0" w:space="0" w:color="auto"/>
            <w:right w:val="none" w:sz="0" w:space="0" w:color="auto"/>
          </w:divBdr>
          <w:divsChild>
            <w:div w:id="1624187481">
              <w:marLeft w:val="0"/>
              <w:marRight w:val="0"/>
              <w:marTop w:val="0"/>
              <w:marBottom w:val="0"/>
              <w:divBdr>
                <w:top w:val="none" w:sz="0" w:space="0" w:color="auto"/>
                <w:left w:val="none" w:sz="0" w:space="0" w:color="auto"/>
                <w:bottom w:val="none" w:sz="0" w:space="0" w:color="auto"/>
                <w:right w:val="none" w:sz="0" w:space="0" w:color="auto"/>
              </w:divBdr>
              <w:divsChild>
                <w:div w:id="2966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65622">
      <w:bodyDiv w:val="1"/>
      <w:marLeft w:val="0"/>
      <w:marRight w:val="0"/>
      <w:marTop w:val="0"/>
      <w:marBottom w:val="0"/>
      <w:divBdr>
        <w:top w:val="none" w:sz="0" w:space="0" w:color="auto"/>
        <w:left w:val="none" w:sz="0" w:space="0" w:color="auto"/>
        <w:bottom w:val="none" w:sz="0" w:space="0" w:color="auto"/>
        <w:right w:val="none" w:sz="0" w:space="0" w:color="auto"/>
      </w:divBdr>
      <w:divsChild>
        <w:div w:id="246237247">
          <w:marLeft w:val="0"/>
          <w:marRight w:val="0"/>
          <w:marTop w:val="0"/>
          <w:marBottom w:val="0"/>
          <w:divBdr>
            <w:top w:val="none" w:sz="0" w:space="0" w:color="auto"/>
            <w:left w:val="none" w:sz="0" w:space="0" w:color="auto"/>
            <w:bottom w:val="none" w:sz="0" w:space="0" w:color="auto"/>
            <w:right w:val="none" w:sz="0" w:space="0" w:color="auto"/>
          </w:divBdr>
        </w:div>
      </w:divsChild>
    </w:div>
    <w:div w:id="753474603">
      <w:bodyDiv w:val="1"/>
      <w:marLeft w:val="0"/>
      <w:marRight w:val="0"/>
      <w:marTop w:val="0"/>
      <w:marBottom w:val="0"/>
      <w:divBdr>
        <w:top w:val="none" w:sz="0" w:space="0" w:color="auto"/>
        <w:left w:val="none" w:sz="0" w:space="0" w:color="auto"/>
        <w:bottom w:val="none" w:sz="0" w:space="0" w:color="auto"/>
        <w:right w:val="none" w:sz="0" w:space="0" w:color="auto"/>
      </w:divBdr>
    </w:div>
    <w:div w:id="773356769">
      <w:bodyDiv w:val="1"/>
      <w:marLeft w:val="0"/>
      <w:marRight w:val="0"/>
      <w:marTop w:val="0"/>
      <w:marBottom w:val="0"/>
      <w:divBdr>
        <w:top w:val="none" w:sz="0" w:space="0" w:color="auto"/>
        <w:left w:val="none" w:sz="0" w:space="0" w:color="auto"/>
        <w:bottom w:val="none" w:sz="0" w:space="0" w:color="auto"/>
        <w:right w:val="none" w:sz="0" w:space="0" w:color="auto"/>
      </w:divBdr>
    </w:div>
    <w:div w:id="802499882">
      <w:bodyDiv w:val="1"/>
      <w:marLeft w:val="0"/>
      <w:marRight w:val="0"/>
      <w:marTop w:val="0"/>
      <w:marBottom w:val="0"/>
      <w:divBdr>
        <w:top w:val="none" w:sz="0" w:space="0" w:color="auto"/>
        <w:left w:val="none" w:sz="0" w:space="0" w:color="auto"/>
        <w:bottom w:val="none" w:sz="0" w:space="0" w:color="auto"/>
        <w:right w:val="none" w:sz="0" w:space="0" w:color="auto"/>
      </w:divBdr>
    </w:div>
    <w:div w:id="832767426">
      <w:bodyDiv w:val="1"/>
      <w:marLeft w:val="0"/>
      <w:marRight w:val="0"/>
      <w:marTop w:val="0"/>
      <w:marBottom w:val="0"/>
      <w:divBdr>
        <w:top w:val="none" w:sz="0" w:space="0" w:color="auto"/>
        <w:left w:val="none" w:sz="0" w:space="0" w:color="auto"/>
        <w:bottom w:val="none" w:sz="0" w:space="0" w:color="auto"/>
        <w:right w:val="none" w:sz="0" w:space="0" w:color="auto"/>
      </w:divBdr>
      <w:divsChild>
        <w:div w:id="704328742">
          <w:marLeft w:val="0"/>
          <w:marRight w:val="0"/>
          <w:marTop w:val="0"/>
          <w:marBottom w:val="0"/>
          <w:divBdr>
            <w:top w:val="none" w:sz="0" w:space="0" w:color="auto"/>
            <w:left w:val="none" w:sz="0" w:space="0" w:color="auto"/>
            <w:bottom w:val="none" w:sz="0" w:space="0" w:color="auto"/>
            <w:right w:val="none" w:sz="0" w:space="0" w:color="auto"/>
          </w:divBdr>
        </w:div>
      </w:divsChild>
    </w:div>
    <w:div w:id="836842739">
      <w:bodyDiv w:val="1"/>
      <w:marLeft w:val="0"/>
      <w:marRight w:val="0"/>
      <w:marTop w:val="0"/>
      <w:marBottom w:val="0"/>
      <w:divBdr>
        <w:top w:val="none" w:sz="0" w:space="0" w:color="auto"/>
        <w:left w:val="none" w:sz="0" w:space="0" w:color="auto"/>
        <w:bottom w:val="none" w:sz="0" w:space="0" w:color="auto"/>
        <w:right w:val="none" w:sz="0" w:space="0" w:color="auto"/>
      </w:divBdr>
    </w:div>
    <w:div w:id="837305147">
      <w:bodyDiv w:val="1"/>
      <w:marLeft w:val="0"/>
      <w:marRight w:val="0"/>
      <w:marTop w:val="0"/>
      <w:marBottom w:val="0"/>
      <w:divBdr>
        <w:top w:val="none" w:sz="0" w:space="0" w:color="auto"/>
        <w:left w:val="none" w:sz="0" w:space="0" w:color="auto"/>
        <w:bottom w:val="none" w:sz="0" w:space="0" w:color="auto"/>
        <w:right w:val="none" w:sz="0" w:space="0" w:color="auto"/>
      </w:divBdr>
    </w:div>
    <w:div w:id="878859570">
      <w:bodyDiv w:val="1"/>
      <w:marLeft w:val="0"/>
      <w:marRight w:val="0"/>
      <w:marTop w:val="0"/>
      <w:marBottom w:val="0"/>
      <w:divBdr>
        <w:top w:val="none" w:sz="0" w:space="0" w:color="auto"/>
        <w:left w:val="none" w:sz="0" w:space="0" w:color="auto"/>
        <w:bottom w:val="none" w:sz="0" w:space="0" w:color="auto"/>
        <w:right w:val="none" w:sz="0" w:space="0" w:color="auto"/>
      </w:divBdr>
    </w:div>
    <w:div w:id="890120406">
      <w:bodyDiv w:val="1"/>
      <w:marLeft w:val="0"/>
      <w:marRight w:val="0"/>
      <w:marTop w:val="0"/>
      <w:marBottom w:val="0"/>
      <w:divBdr>
        <w:top w:val="none" w:sz="0" w:space="0" w:color="auto"/>
        <w:left w:val="none" w:sz="0" w:space="0" w:color="auto"/>
        <w:bottom w:val="none" w:sz="0" w:space="0" w:color="auto"/>
        <w:right w:val="none" w:sz="0" w:space="0" w:color="auto"/>
      </w:divBdr>
    </w:div>
    <w:div w:id="932785678">
      <w:bodyDiv w:val="1"/>
      <w:marLeft w:val="0"/>
      <w:marRight w:val="0"/>
      <w:marTop w:val="0"/>
      <w:marBottom w:val="0"/>
      <w:divBdr>
        <w:top w:val="none" w:sz="0" w:space="0" w:color="auto"/>
        <w:left w:val="none" w:sz="0" w:space="0" w:color="auto"/>
        <w:bottom w:val="none" w:sz="0" w:space="0" w:color="auto"/>
        <w:right w:val="none" w:sz="0" w:space="0" w:color="auto"/>
      </w:divBdr>
    </w:div>
    <w:div w:id="1056855226">
      <w:bodyDiv w:val="1"/>
      <w:marLeft w:val="0"/>
      <w:marRight w:val="0"/>
      <w:marTop w:val="0"/>
      <w:marBottom w:val="0"/>
      <w:divBdr>
        <w:top w:val="none" w:sz="0" w:space="0" w:color="auto"/>
        <w:left w:val="none" w:sz="0" w:space="0" w:color="auto"/>
        <w:bottom w:val="none" w:sz="0" w:space="0" w:color="auto"/>
        <w:right w:val="none" w:sz="0" w:space="0" w:color="auto"/>
      </w:divBdr>
    </w:div>
    <w:div w:id="1068304266">
      <w:bodyDiv w:val="1"/>
      <w:marLeft w:val="0"/>
      <w:marRight w:val="0"/>
      <w:marTop w:val="0"/>
      <w:marBottom w:val="0"/>
      <w:divBdr>
        <w:top w:val="none" w:sz="0" w:space="0" w:color="auto"/>
        <w:left w:val="none" w:sz="0" w:space="0" w:color="auto"/>
        <w:bottom w:val="none" w:sz="0" w:space="0" w:color="auto"/>
        <w:right w:val="none" w:sz="0" w:space="0" w:color="auto"/>
      </w:divBdr>
    </w:div>
    <w:div w:id="1146900818">
      <w:bodyDiv w:val="1"/>
      <w:marLeft w:val="0"/>
      <w:marRight w:val="0"/>
      <w:marTop w:val="0"/>
      <w:marBottom w:val="0"/>
      <w:divBdr>
        <w:top w:val="none" w:sz="0" w:space="0" w:color="auto"/>
        <w:left w:val="none" w:sz="0" w:space="0" w:color="auto"/>
        <w:bottom w:val="none" w:sz="0" w:space="0" w:color="auto"/>
        <w:right w:val="none" w:sz="0" w:space="0" w:color="auto"/>
      </w:divBdr>
    </w:div>
    <w:div w:id="1158962935">
      <w:bodyDiv w:val="1"/>
      <w:marLeft w:val="0"/>
      <w:marRight w:val="0"/>
      <w:marTop w:val="0"/>
      <w:marBottom w:val="0"/>
      <w:divBdr>
        <w:top w:val="none" w:sz="0" w:space="0" w:color="auto"/>
        <w:left w:val="none" w:sz="0" w:space="0" w:color="auto"/>
        <w:bottom w:val="none" w:sz="0" w:space="0" w:color="auto"/>
        <w:right w:val="none" w:sz="0" w:space="0" w:color="auto"/>
      </w:divBdr>
    </w:div>
    <w:div w:id="1470249589">
      <w:bodyDiv w:val="1"/>
      <w:marLeft w:val="0"/>
      <w:marRight w:val="0"/>
      <w:marTop w:val="0"/>
      <w:marBottom w:val="0"/>
      <w:divBdr>
        <w:top w:val="none" w:sz="0" w:space="0" w:color="auto"/>
        <w:left w:val="none" w:sz="0" w:space="0" w:color="auto"/>
        <w:bottom w:val="none" w:sz="0" w:space="0" w:color="auto"/>
        <w:right w:val="none" w:sz="0" w:space="0" w:color="auto"/>
      </w:divBdr>
    </w:div>
    <w:div w:id="1480883101">
      <w:bodyDiv w:val="1"/>
      <w:marLeft w:val="0"/>
      <w:marRight w:val="0"/>
      <w:marTop w:val="0"/>
      <w:marBottom w:val="0"/>
      <w:divBdr>
        <w:top w:val="none" w:sz="0" w:space="0" w:color="auto"/>
        <w:left w:val="none" w:sz="0" w:space="0" w:color="auto"/>
        <w:bottom w:val="none" w:sz="0" w:space="0" w:color="auto"/>
        <w:right w:val="none" w:sz="0" w:space="0" w:color="auto"/>
      </w:divBdr>
    </w:div>
    <w:div w:id="1518960206">
      <w:bodyDiv w:val="1"/>
      <w:marLeft w:val="0"/>
      <w:marRight w:val="0"/>
      <w:marTop w:val="0"/>
      <w:marBottom w:val="0"/>
      <w:divBdr>
        <w:top w:val="none" w:sz="0" w:space="0" w:color="auto"/>
        <w:left w:val="none" w:sz="0" w:space="0" w:color="auto"/>
        <w:bottom w:val="none" w:sz="0" w:space="0" w:color="auto"/>
        <w:right w:val="none" w:sz="0" w:space="0" w:color="auto"/>
      </w:divBdr>
    </w:div>
    <w:div w:id="1545095559">
      <w:bodyDiv w:val="1"/>
      <w:marLeft w:val="0"/>
      <w:marRight w:val="0"/>
      <w:marTop w:val="0"/>
      <w:marBottom w:val="0"/>
      <w:divBdr>
        <w:top w:val="none" w:sz="0" w:space="0" w:color="auto"/>
        <w:left w:val="none" w:sz="0" w:space="0" w:color="auto"/>
        <w:bottom w:val="none" w:sz="0" w:space="0" w:color="auto"/>
        <w:right w:val="none" w:sz="0" w:space="0" w:color="auto"/>
      </w:divBdr>
    </w:div>
    <w:div w:id="1580602454">
      <w:bodyDiv w:val="1"/>
      <w:marLeft w:val="0"/>
      <w:marRight w:val="0"/>
      <w:marTop w:val="0"/>
      <w:marBottom w:val="0"/>
      <w:divBdr>
        <w:top w:val="none" w:sz="0" w:space="0" w:color="auto"/>
        <w:left w:val="none" w:sz="0" w:space="0" w:color="auto"/>
        <w:bottom w:val="none" w:sz="0" w:space="0" w:color="auto"/>
        <w:right w:val="none" w:sz="0" w:space="0" w:color="auto"/>
      </w:divBdr>
      <w:divsChild>
        <w:div w:id="1962225393">
          <w:marLeft w:val="0"/>
          <w:marRight w:val="0"/>
          <w:marTop w:val="0"/>
          <w:marBottom w:val="0"/>
          <w:divBdr>
            <w:top w:val="none" w:sz="0" w:space="0" w:color="auto"/>
            <w:left w:val="none" w:sz="0" w:space="0" w:color="auto"/>
            <w:bottom w:val="none" w:sz="0" w:space="0" w:color="auto"/>
            <w:right w:val="none" w:sz="0" w:space="0" w:color="auto"/>
          </w:divBdr>
          <w:divsChild>
            <w:div w:id="1002901598">
              <w:marLeft w:val="0"/>
              <w:marRight w:val="0"/>
              <w:marTop w:val="0"/>
              <w:marBottom w:val="0"/>
              <w:divBdr>
                <w:top w:val="none" w:sz="0" w:space="0" w:color="auto"/>
                <w:left w:val="none" w:sz="0" w:space="0" w:color="auto"/>
                <w:bottom w:val="none" w:sz="0" w:space="0" w:color="auto"/>
                <w:right w:val="none" w:sz="0" w:space="0" w:color="auto"/>
              </w:divBdr>
              <w:divsChild>
                <w:div w:id="21288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0737">
      <w:bodyDiv w:val="1"/>
      <w:marLeft w:val="0"/>
      <w:marRight w:val="0"/>
      <w:marTop w:val="0"/>
      <w:marBottom w:val="0"/>
      <w:divBdr>
        <w:top w:val="none" w:sz="0" w:space="0" w:color="auto"/>
        <w:left w:val="none" w:sz="0" w:space="0" w:color="auto"/>
        <w:bottom w:val="none" w:sz="0" w:space="0" w:color="auto"/>
        <w:right w:val="none" w:sz="0" w:space="0" w:color="auto"/>
      </w:divBdr>
    </w:div>
    <w:div w:id="1769546155">
      <w:bodyDiv w:val="1"/>
      <w:marLeft w:val="0"/>
      <w:marRight w:val="0"/>
      <w:marTop w:val="0"/>
      <w:marBottom w:val="0"/>
      <w:divBdr>
        <w:top w:val="none" w:sz="0" w:space="0" w:color="auto"/>
        <w:left w:val="none" w:sz="0" w:space="0" w:color="auto"/>
        <w:bottom w:val="none" w:sz="0" w:space="0" w:color="auto"/>
        <w:right w:val="none" w:sz="0" w:space="0" w:color="auto"/>
      </w:divBdr>
    </w:div>
    <w:div w:id="1805267607">
      <w:bodyDiv w:val="1"/>
      <w:marLeft w:val="0"/>
      <w:marRight w:val="0"/>
      <w:marTop w:val="0"/>
      <w:marBottom w:val="0"/>
      <w:divBdr>
        <w:top w:val="none" w:sz="0" w:space="0" w:color="auto"/>
        <w:left w:val="none" w:sz="0" w:space="0" w:color="auto"/>
        <w:bottom w:val="none" w:sz="0" w:space="0" w:color="auto"/>
        <w:right w:val="none" w:sz="0" w:space="0" w:color="auto"/>
      </w:divBdr>
    </w:div>
    <w:div w:id="1869098457">
      <w:bodyDiv w:val="1"/>
      <w:marLeft w:val="0"/>
      <w:marRight w:val="0"/>
      <w:marTop w:val="0"/>
      <w:marBottom w:val="0"/>
      <w:divBdr>
        <w:top w:val="none" w:sz="0" w:space="0" w:color="auto"/>
        <w:left w:val="none" w:sz="0" w:space="0" w:color="auto"/>
        <w:bottom w:val="none" w:sz="0" w:space="0" w:color="auto"/>
        <w:right w:val="none" w:sz="0" w:space="0" w:color="auto"/>
      </w:divBdr>
    </w:div>
    <w:div w:id="1873223123">
      <w:bodyDiv w:val="1"/>
      <w:marLeft w:val="0"/>
      <w:marRight w:val="0"/>
      <w:marTop w:val="0"/>
      <w:marBottom w:val="0"/>
      <w:divBdr>
        <w:top w:val="none" w:sz="0" w:space="0" w:color="auto"/>
        <w:left w:val="none" w:sz="0" w:space="0" w:color="auto"/>
        <w:bottom w:val="none" w:sz="0" w:space="0" w:color="auto"/>
        <w:right w:val="none" w:sz="0" w:space="0" w:color="auto"/>
      </w:divBdr>
    </w:div>
    <w:div w:id="1880046334">
      <w:bodyDiv w:val="1"/>
      <w:marLeft w:val="0"/>
      <w:marRight w:val="0"/>
      <w:marTop w:val="0"/>
      <w:marBottom w:val="0"/>
      <w:divBdr>
        <w:top w:val="none" w:sz="0" w:space="0" w:color="auto"/>
        <w:left w:val="none" w:sz="0" w:space="0" w:color="auto"/>
        <w:bottom w:val="none" w:sz="0" w:space="0" w:color="auto"/>
        <w:right w:val="none" w:sz="0" w:space="0" w:color="auto"/>
      </w:divBdr>
    </w:div>
    <w:div w:id="1888638243">
      <w:bodyDiv w:val="1"/>
      <w:marLeft w:val="0"/>
      <w:marRight w:val="0"/>
      <w:marTop w:val="0"/>
      <w:marBottom w:val="0"/>
      <w:divBdr>
        <w:top w:val="none" w:sz="0" w:space="0" w:color="auto"/>
        <w:left w:val="none" w:sz="0" w:space="0" w:color="auto"/>
        <w:bottom w:val="none" w:sz="0" w:space="0" w:color="auto"/>
        <w:right w:val="none" w:sz="0" w:space="0" w:color="auto"/>
      </w:divBdr>
    </w:div>
    <w:div w:id="1910071765">
      <w:bodyDiv w:val="1"/>
      <w:marLeft w:val="0"/>
      <w:marRight w:val="0"/>
      <w:marTop w:val="0"/>
      <w:marBottom w:val="0"/>
      <w:divBdr>
        <w:top w:val="none" w:sz="0" w:space="0" w:color="auto"/>
        <w:left w:val="none" w:sz="0" w:space="0" w:color="auto"/>
        <w:bottom w:val="none" w:sz="0" w:space="0" w:color="auto"/>
        <w:right w:val="none" w:sz="0" w:space="0" w:color="auto"/>
      </w:divBdr>
    </w:div>
    <w:div w:id="1944604645">
      <w:bodyDiv w:val="1"/>
      <w:marLeft w:val="0"/>
      <w:marRight w:val="0"/>
      <w:marTop w:val="0"/>
      <w:marBottom w:val="0"/>
      <w:divBdr>
        <w:top w:val="none" w:sz="0" w:space="0" w:color="auto"/>
        <w:left w:val="none" w:sz="0" w:space="0" w:color="auto"/>
        <w:bottom w:val="none" w:sz="0" w:space="0" w:color="auto"/>
        <w:right w:val="none" w:sz="0" w:space="0" w:color="auto"/>
      </w:divBdr>
    </w:div>
    <w:div w:id="1955210378">
      <w:bodyDiv w:val="1"/>
      <w:marLeft w:val="0"/>
      <w:marRight w:val="0"/>
      <w:marTop w:val="0"/>
      <w:marBottom w:val="0"/>
      <w:divBdr>
        <w:top w:val="none" w:sz="0" w:space="0" w:color="auto"/>
        <w:left w:val="none" w:sz="0" w:space="0" w:color="auto"/>
        <w:bottom w:val="none" w:sz="0" w:space="0" w:color="auto"/>
        <w:right w:val="none" w:sz="0" w:space="0" w:color="auto"/>
      </w:divBdr>
    </w:div>
    <w:div w:id="1960329675">
      <w:bodyDiv w:val="1"/>
      <w:marLeft w:val="0"/>
      <w:marRight w:val="0"/>
      <w:marTop w:val="0"/>
      <w:marBottom w:val="0"/>
      <w:divBdr>
        <w:top w:val="none" w:sz="0" w:space="0" w:color="auto"/>
        <w:left w:val="none" w:sz="0" w:space="0" w:color="auto"/>
        <w:bottom w:val="none" w:sz="0" w:space="0" w:color="auto"/>
        <w:right w:val="none" w:sz="0" w:space="0" w:color="auto"/>
      </w:divBdr>
    </w:div>
    <w:div w:id="1975215933">
      <w:bodyDiv w:val="1"/>
      <w:marLeft w:val="0"/>
      <w:marRight w:val="0"/>
      <w:marTop w:val="0"/>
      <w:marBottom w:val="0"/>
      <w:divBdr>
        <w:top w:val="none" w:sz="0" w:space="0" w:color="auto"/>
        <w:left w:val="none" w:sz="0" w:space="0" w:color="auto"/>
        <w:bottom w:val="none" w:sz="0" w:space="0" w:color="auto"/>
        <w:right w:val="none" w:sz="0" w:space="0" w:color="auto"/>
      </w:divBdr>
    </w:div>
    <w:div w:id="2038769820">
      <w:bodyDiv w:val="1"/>
      <w:marLeft w:val="0"/>
      <w:marRight w:val="0"/>
      <w:marTop w:val="0"/>
      <w:marBottom w:val="0"/>
      <w:divBdr>
        <w:top w:val="none" w:sz="0" w:space="0" w:color="auto"/>
        <w:left w:val="none" w:sz="0" w:space="0" w:color="auto"/>
        <w:bottom w:val="none" w:sz="0" w:space="0" w:color="auto"/>
        <w:right w:val="none" w:sz="0" w:space="0" w:color="auto"/>
      </w:divBdr>
    </w:div>
    <w:div w:id="20728517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55E1F-14F3-454E-A3E8-9E8923705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Gervais</dc:creator>
  <cp:keywords/>
  <dc:description/>
  <cp:lastModifiedBy>Smith19,M (ug)</cp:lastModifiedBy>
  <cp:revision>20</cp:revision>
  <cp:lastPrinted>2020-10-16T10:52:00Z</cp:lastPrinted>
  <dcterms:created xsi:type="dcterms:W3CDTF">2023-02-03T23:50:00Z</dcterms:created>
  <dcterms:modified xsi:type="dcterms:W3CDTF">2023-02-08T04:26:00Z</dcterms:modified>
</cp:coreProperties>
</file>